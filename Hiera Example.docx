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DF0" w:rsidRPr="005E2C70" w:rsidRDefault="00FE015E">
      <w:pPr>
        <w:rPr>
          <w:sz w:val="18"/>
          <w:szCs w:val="18"/>
        </w:rPr>
      </w:pPr>
      <w:proofErr w:type="spellStart"/>
      <w:r w:rsidRPr="005E2C70">
        <w:rPr>
          <w:sz w:val="18"/>
          <w:szCs w:val="18"/>
        </w:rPr>
        <w:t>Hiera</w:t>
      </w:r>
      <w:proofErr w:type="spellEnd"/>
      <w:r w:rsidRPr="005E2C70">
        <w:rPr>
          <w:sz w:val="18"/>
          <w:szCs w:val="18"/>
        </w:rPr>
        <w:t>:</w:t>
      </w:r>
    </w:p>
    <w:p w:rsidR="00FE015E" w:rsidRPr="005E2C70" w:rsidRDefault="00FE015E">
      <w:pPr>
        <w:rPr>
          <w:sz w:val="18"/>
          <w:szCs w:val="18"/>
        </w:rPr>
      </w:pPr>
      <w:r w:rsidRPr="005E2C70">
        <w:rPr>
          <w:sz w:val="18"/>
          <w:szCs w:val="18"/>
        </w:rPr>
        <w:t>Is a key value look up too used in puppet.</w:t>
      </w:r>
    </w:p>
    <w:p w:rsidR="00FE015E" w:rsidRPr="005E2C70" w:rsidRDefault="00FE015E">
      <w:pPr>
        <w:rPr>
          <w:sz w:val="18"/>
          <w:szCs w:val="18"/>
        </w:rPr>
      </w:pPr>
      <w:r w:rsidRPr="005E2C70">
        <w:rPr>
          <w:sz w:val="18"/>
          <w:szCs w:val="18"/>
        </w:rPr>
        <w:t xml:space="preserve">1) make module for </w:t>
      </w:r>
      <w:proofErr w:type="spellStart"/>
      <w:r w:rsidRPr="005E2C70">
        <w:rPr>
          <w:sz w:val="18"/>
          <w:szCs w:val="18"/>
        </w:rPr>
        <w:t>ssh</w:t>
      </w:r>
      <w:proofErr w:type="spellEnd"/>
      <w:r w:rsidRPr="005E2C70">
        <w:rPr>
          <w:sz w:val="18"/>
          <w:szCs w:val="18"/>
        </w:rPr>
        <w:t xml:space="preserve"> in the following location</w:t>
      </w:r>
      <w:r w:rsidR="005E2C70" w:rsidRPr="005E2C70">
        <w:rPr>
          <w:sz w:val="18"/>
          <w:szCs w:val="18"/>
        </w:rPr>
        <w:t xml:space="preserve">  </w:t>
      </w:r>
      <w:r w:rsidRPr="005E2C70">
        <w:rPr>
          <w:sz w:val="18"/>
          <w:szCs w:val="18"/>
        </w:rPr>
        <w:t>/etc/puppet/modules/</w:t>
      </w:r>
      <w:proofErr w:type="spellStart"/>
      <w:r w:rsidRPr="005E2C70">
        <w:rPr>
          <w:sz w:val="18"/>
          <w:szCs w:val="18"/>
        </w:rPr>
        <w:t>sshdconfig</w:t>
      </w:r>
      <w:proofErr w:type="spellEnd"/>
      <w:r w:rsidRPr="005E2C70">
        <w:rPr>
          <w:sz w:val="18"/>
          <w:szCs w:val="18"/>
        </w:rPr>
        <w:t xml:space="preserve">/manifests/   </w:t>
      </w:r>
    </w:p>
    <w:p w:rsidR="00FE015E" w:rsidRPr="005E2C70" w:rsidRDefault="00FE015E">
      <w:pPr>
        <w:rPr>
          <w:sz w:val="18"/>
          <w:szCs w:val="18"/>
        </w:rPr>
      </w:pPr>
      <w:r w:rsidRPr="005E2C70">
        <w:rPr>
          <w:sz w:val="18"/>
          <w:szCs w:val="18"/>
        </w:rPr>
        <w:t xml:space="preserve">vim </w:t>
      </w:r>
      <w:proofErr w:type="spellStart"/>
      <w:r w:rsidRPr="005E2C70">
        <w:rPr>
          <w:sz w:val="18"/>
          <w:szCs w:val="18"/>
        </w:rPr>
        <w:t>init.pp</w:t>
      </w:r>
      <w:proofErr w:type="spellEnd"/>
    </w:p>
    <w:tbl>
      <w:tblPr>
        <w:tblStyle w:val="TableGrid"/>
        <w:tblW w:w="0" w:type="auto"/>
        <w:tblLook w:val="04A0"/>
      </w:tblPr>
      <w:tblGrid>
        <w:gridCol w:w="6678"/>
      </w:tblGrid>
      <w:tr w:rsidR="00FE015E" w:rsidRPr="005E2C70" w:rsidTr="00FE015E">
        <w:tc>
          <w:tcPr>
            <w:tcW w:w="6678" w:type="dxa"/>
          </w:tcPr>
          <w:p w:rsidR="00FE015E" w:rsidRPr="005E2C70" w:rsidRDefault="00FE015E" w:rsidP="00FE015E">
            <w:pPr>
              <w:rPr>
                <w:sz w:val="18"/>
                <w:szCs w:val="18"/>
              </w:rPr>
            </w:pPr>
            <w:r w:rsidRPr="005E2C70">
              <w:rPr>
                <w:sz w:val="18"/>
                <w:szCs w:val="18"/>
              </w:rPr>
              <w:t xml:space="preserve">class </w:t>
            </w:r>
            <w:proofErr w:type="spellStart"/>
            <w:r w:rsidRPr="005E2C70">
              <w:rPr>
                <w:sz w:val="18"/>
                <w:szCs w:val="18"/>
              </w:rPr>
              <w:t>sshdconfig</w:t>
            </w:r>
            <w:proofErr w:type="spellEnd"/>
            <w:r w:rsidRPr="005E2C70">
              <w:rPr>
                <w:sz w:val="18"/>
                <w:szCs w:val="18"/>
              </w:rPr>
              <w:t xml:space="preserve"> ( $</w:t>
            </w:r>
            <w:proofErr w:type="spellStart"/>
            <w:r w:rsidRPr="005E2C70">
              <w:rPr>
                <w:sz w:val="18"/>
                <w:szCs w:val="18"/>
              </w:rPr>
              <w:t>serviceName</w:t>
            </w:r>
            <w:proofErr w:type="spellEnd"/>
            <w:r w:rsidRPr="005E2C70">
              <w:rPr>
                <w:sz w:val="18"/>
                <w:szCs w:val="18"/>
              </w:rPr>
              <w:t xml:space="preserve"> = </w:t>
            </w:r>
            <w:proofErr w:type="spellStart"/>
            <w:r w:rsidRPr="005E2C70">
              <w:rPr>
                <w:sz w:val="18"/>
                <w:szCs w:val="18"/>
              </w:rPr>
              <w:t>hiera</w:t>
            </w:r>
            <w:proofErr w:type="spellEnd"/>
            <w:r w:rsidRPr="005E2C70">
              <w:rPr>
                <w:sz w:val="18"/>
                <w:szCs w:val="18"/>
              </w:rPr>
              <w:t>("</w:t>
            </w:r>
            <w:proofErr w:type="spellStart"/>
            <w:r w:rsidRPr="005E2C70">
              <w:rPr>
                <w:sz w:val="18"/>
                <w:szCs w:val="18"/>
              </w:rPr>
              <w:t>sshservicename</w:t>
            </w:r>
            <w:proofErr w:type="spellEnd"/>
            <w:r w:rsidRPr="005E2C70">
              <w:rPr>
                <w:sz w:val="18"/>
                <w:szCs w:val="18"/>
              </w:rPr>
              <w:t>")){</w:t>
            </w:r>
          </w:p>
          <w:p w:rsidR="00FE015E" w:rsidRPr="005E2C70" w:rsidRDefault="00FE015E" w:rsidP="00FE015E">
            <w:pPr>
              <w:rPr>
                <w:sz w:val="18"/>
                <w:szCs w:val="18"/>
              </w:rPr>
            </w:pPr>
          </w:p>
          <w:p w:rsidR="00FE015E" w:rsidRPr="005E2C70" w:rsidRDefault="00FE015E" w:rsidP="00FE015E">
            <w:pPr>
              <w:rPr>
                <w:sz w:val="18"/>
                <w:szCs w:val="18"/>
              </w:rPr>
            </w:pPr>
            <w:r w:rsidRPr="005E2C70">
              <w:rPr>
                <w:sz w:val="18"/>
                <w:szCs w:val="18"/>
              </w:rPr>
              <w:t xml:space="preserve">    file { "/etc/</w:t>
            </w:r>
            <w:proofErr w:type="spellStart"/>
            <w:r w:rsidRPr="005E2C70">
              <w:rPr>
                <w:sz w:val="18"/>
                <w:szCs w:val="18"/>
              </w:rPr>
              <w:t>ssh</w:t>
            </w:r>
            <w:proofErr w:type="spellEnd"/>
            <w:r w:rsidRPr="005E2C70">
              <w:rPr>
                <w:sz w:val="18"/>
                <w:szCs w:val="18"/>
              </w:rPr>
              <w:t>/</w:t>
            </w:r>
            <w:proofErr w:type="spellStart"/>
            <w:r w:rsidRPr="005E2C70">
              <w:rPr>
                <w:sz w:val="18"/>
                <w:szCs w:val="18"/>
              </w:rPr>
              <w:t>sshd_config</w:t>
            </w:r>
            <w:proofErr w:type="spellEnd"/>
            <w:r w:rsidRPr="005E2C70">
              <w:rPr>
                <w:sz w:val="18"/>
                <w:szCs w:val="18"/>
              </w:rPr>
              <w:t>":</w:t>
            </w:r>
          </w:p>
          <w:p w:rsidR="00FE015E" w:rsidRPr="005E2C70" w:rsidRDefault="00FE015E" w:rsidP="00FE015E">
            <w:pPr>
              <w:rPr>
                <w:sz w:val="18"/>
                <w:szCs w:val="18"/>
              </w:rPr>
            </w:pPr>
            <w:r w:rsidRPr="005E2C70">
              <w:rPr>
                <w:sz w:val="18"/>
                <w:szCs w:val="18"/>
              </w:rPr>
              <w:t xml:space="preserve">        owner   =&gt; 'root',</w:t>
            </w:r>
          </w:p>
          <w:p w:rsidR="00FE015E" w:rsidRPr="005E2C70" w:rsidRDefault="00FE015E" w:rsidP="00FE015E">
            <w:pPr>
              <w:rPr>
                <w:sz w:val="18"/>
                <w:szCs w:val="18"/>
              </w:rPr>
            </w:pPr>
            <w:r w:rsidRPr="005E2C70">
              <w:rPr>
                <w:sz w:val="18"/>
                <w:szCs w:val="18"/>
              </w:rPr>
              <w:t xml:space="preserve">        group   =&gt; 'root',</w:t>
            </w:r>
          </w:p>
          <w:p w:rsidR="00FE015E" w:rsidRPr="005E2C70" w:rsidRDefault="00FE015E" w:rsidP="00FE015E">
            <w:pPr>
              <w:rPr>
                <w:sz w:val="18"/>
                <w:szCs w:val="18"/>
              </w:rPr>
            </w:pPr>
            <w:r w:rsidRPr="005E2C70">
              <w:rPr>
                <w:sz w:val="18"/>
                <w:szCs w:val="18"/>
              </w:rPr>
              <w:t xml:space="preserve">        mode    =&gt; '0644',</w:t>
            </w:r>
          </w:p>
          <w:p w:rsidR="00FE015E" w:rsidRPr="005E2C70" w:rsidRDefault="00FE015E" w:rsidP="00FE015E">
            <w:pPr>
              <w:rPr>
                <w:sz w:val="18"/>
                <w:szCs w:val="18"/>
              </w:rPr>
            </w:pPr>
            <w:r w:rsidRPr="005E2C70">
              <w:rPr>
                <w:sz w:val="18"/>
                <w:szCs w:val="18"/>
              </w:rPr>
              <w:t xml:space="preserve">        source =&gt; "puppet:///modules/sshdconfig/sshd_config",</w:t>
            </w:r>
          </w:p>
          <w:p w:rsidR="00FE015E" w:rsidRPr="005E2C70" w:rsidRDefault="00FE015E" w:rsidP="00FE015E">
            <w:pPr>
              <w:rPr>
                <w:sz w:val="18"/>
                <w:szCs w:val="18"/>
              </w:rPr>
            </w:pPr>
            <w:r w:rsidRPr="005E2C70">
              <w:rPr>
                <w:sz w:val="18"/>
                <w:szCs w:val="18"/>
              </w:rPr>
              <w:t xml:space="preserve">        notify  =&gt; Service[$</w:t>
            </w:r>
            <w:proofErr w:type="spellStart"/>
            <w:r w:rsidRPr="005E2C70">
              <w:rPr>
                <w:sz w:val="18"/>
                <w:szCs w:val="18"/>
              </w:rPr>
              <w:t>serviceName</w:t>
            </w:r>
            <w:proofErr w:type="spellEnd"/>
            <w:r w:rsidRPr="005E2C70">
              <w:rPr>
                <w:sz w:val="18"/>
                <w:szCs w:val="18"/>
              </w:rPr>
              <w:t>],</w:t>
            </w:r>
          </w:p>
          <w:p w:rsidR="00FE015E" w:rsidRPr="005E2C70" w:rsidRDefault="00FE015E" w:rsidP="00FE015E">
            <w:pPr>
              <w:rPr>
                <w:sz w:val="18"/>
                <w:szCs w:val="18"/>
              </w:rPr>
            </w:pPr>
            <w:r w:rsidRPr="005E2C70">
              <w:rPr>
                <w:sz w:val="18"/>
                <w:szCs w:val="18"/>
              </w:rPr>
              <w:t xml:space="preserve">    }</w:t>
            </w:r>
          </w:p>
          <w:p w:rsidR="00FE015E" w:rsidRPr="005E2C70" w:rsidRDefault="00FE015E" w:rsidP="00FE015E">
            <w:pPr>
              <w:rPr>
                <w:sz w:val="18"/>
                <w:szCs w:val="18"/>
              </w:rPr>
            </w:pPr>
          </w:p>
          <w:p w:rsidR="00FE015E" w:rsidRPr="005E2C70" w:rsidRDefault="00FE015E" w:rsidP="00FE015E">
            <w:pPr>
              <w:rPr>
                <w:sz w:val="18"/>
                <w:szCs w:val="18"/>
              </w:rPr>
            </w:pPr>
            <w:r w:rsidRPr="005E2C70">
              <w:rPr>
                <w:sz w:val="18"/>
                <w:szCs w:val="18"/>
              </w:rPr>
              <w:t xml:space="preserve">    service { $</w:t>
            </w:r>
            <w:proofErr w:type="spellStart"/>
            <w:r w:rsidRPr="005E2C70">
              <w:rPr>
                <w:sz w:val="18"/>
                <w:szCs w:val="18"/>
              </w:rPr>
              <w:t>serviceName</w:t>
            </w:r>
            <w:proofErr w:type="spellEnd"/>
            <w:r w:rsidRPr="005E2C70">
              <w:rPr>
                <w:sz w:val="18"/>
                <w:szCs w:val="18"/>
              </w:rPr>
              <w:t>:</w:t>
            </w:r>
          </w:p>
          <w:p w:rsidR="00FE015E" w:rsidRPr="005E2C70" w:rsidRDefault="00FE015E" w:rsidP="00FE015E">
            <w:pPr>
              <w:rPr>
                <w:sz w:val="18"/>
                <w:szCs w:val="18"/>
              </w:rPr>
            </w:pPr>
            <w:r w:rsidRPr="005E2C70">
              <w:rPr>
                <w:sz w:val="18"/>
                <w:szCs w:val="18"/>
              </w:rPr>
              <w:t xml:space="preserve">        ensure =&gt; 'running',</w:t>
            </w:r>
          </w:p>
          <w:p w:rsidR="00FE015E" w:rsidRPr="005E2C70" w:rsidRDefault="00FE015E" w:rsidP="00FE015E">
            <w:pPr>
              <w:rPr>
                <w:sz w:val="18"/>
                <w:szCs w:val="18"/>
              </w:rPr>
            </w:pPr>
            <w:r w:rsidRPr="005E2C70">
              <w:rPr>
                <w:sz w:val="18"/>
                <w:szCs w:val="18"/>
              </w:rPr>
              <w:t xml:space="preserve">        enable =&gt; 'true',</w:t>
            </w:r>
          </w:p>
          <w:p w:rsidR="00FE015E" w:rsidRPr="005E2C70" w:rsidRDefault="00FE015E" w:rsidP="00FE015E">
            <w:pPr>
              <w:rPr>
                <w:sz w:val="18"/>
                <w:szCs w:val="18"/>
              </w:rPr>
            </w:pPr>
            <w:r w:rsidRPr="005E2C70">
              <w:rPr>
                <w:sz w:val="18"/>
                <w:szCs w:val="18"/>
              </w:rPr>
              <w:t xml:space="preserve">    }</w:t>
            </w:r>
          </w:p>
          <w:p w:rsidR="00FE015E" w:rsidRPr="005E2C70" w:rsidRDefault="00FE015E" w:rsidP="00FE015E">
            <w:pPr>
              <w:rPr>
                <w:sz w:val="18"/>
                <w:szCs w:val="18"/>
              </w:rPr>
            </w:pPr>
            <w:r w:rsidRPr="005E2C70">
              <w:rPr>
                <w:sz w:val="18"/>
                <w:szCs w:val="18"/>
              </w:rPr>
              <w:t>}</w:t>
            </w:r>
          </w:p>
        </w:tc>
      </w:tr>
    </w:tbl>
    <w:p w:rsidR="00FE015E" w:rsidRPr="005E2C70" w:rsidRDefault="00FE015E">
      <w:pPr>
        <w:rPr>
          <w:sz w:val="18"/>
          <w:szCs w:val="18"/>
        </w:rPr>
      </w:pPr>
    </w:p>
    <w:p w:rsidR="00FE015E" w:rsidRPr="005E2C70" w:rsidRDefault="00FE015E">
      <w:pPr>
        <w:rPr>
          <w:sz w:val="18"/>
          <w:szCs w:val="18"/>
        </w:rPr>
      </w:pPr>
      <w:r w:rsidRPr="005E2C70">
        <w:rPr>
          <w:sz w:val="18"/>
          <w:szCs w:val="18"/>
        </w:rPr>
        <w:t xml:space="preserve">2) make directory </w:t>
      </w:r>
      <w:proofErr w:type="spellStart"/>
      <w:r w:rsidRPr="005E2C70">
        <w:rPr>
          <w:sz w:val="18"/>
          <w:szCs w:val="18"/>
        </w:rPr>
        <w:t>hieradata</w:t>
      </w:r>
      <w:proofErr w:type="spellEnd"/>
      <w:r w:rsidRPr="005E2C70">
        <w:rPr>
          <w:sz w:val="18"/>
          <w:szCs w:val="18"/>
        </w:rPr>
        <w:t xml:space="preserve"> and create three different ".</w:t>
      </w:r>
      <w:proofErr w:type="spellStart"/>
      <w:r w:rsidRPr="005E2C70">
        <w:rPr>
          <w:sz w:val="18"/>
          <w:szCs w:val="18"/>
        </w:rPr>
        <w:t>yaml</w:t>
      </w:r>
      <w:proofErr w:type="spellEnd"/>
      <w:r w:rsidRPr="005E2C70">
        <w:rPr>
          <w:sz w:val="18"/>
          <w:szCs w:val="18"/>
        </w:rPr>
        <w:t>" file in it</w:t>
      </w:r>
    </w:p>
    <w:p w:rsidR="00FE015E" w:rsidRPr="005E2C70" w:rsidRDefault="00FE015E">
      <w:pPr>
        <w:rPr>
          <w:sz w:val="18"/>
          <w:szCs w:val="18"/>
        </w:rPr>
      </w:pPr>
      <w:proofErr w:type="spellStart"/>
      <w:r w:rsidRPr="005E2C70">
        <w:rPr>
          <w:sz w:val="18"/>
          <w:szCs w:val="18"/>
        </w:rPr>
        <w:t>mkdir</w:t>
      </w:r>
      <w:proofErr w:type="spellEnd"/>
      <w:r w:rsidRPr="005E2C70">
        <w:rPr>
          <w:sz w:val="18"/>
          <w:szCs w:val="18"/>
        </w:rPr>
        <w:t xml:space="preserve">   /etc/puppet/</w:t>
      </w:r>
      <w:proofErr w:type="spellStart"/>
      <w:r w:rsidRPr="005E2C70">
        <w:rPr>
          <w:sz w:val="18"/>
          <w:szCs w:val="18"/>
        </w:rPr>
        <w:t>hieradata</w:t>
      </w:r>
      <w:proofErr w:type="spellEnd"/>
    </w:p>
    <w:p w:rsidR="00FE015E" w:rsidRPr="005E2C70" w:rsidRDefault="00FE015E">
      <w:pPr>
        <w:rPr>
          <w:sz w:val="18"/>
          <w:szCs w:val="18"/>
        </w:rPr>
      </w:pPr>
      <w:proofErr w:type="spellStart"/>
      <w:r w:rsidRPr="005E2C70">
        <w:rPr>
          <w:sz w:val="18"/>
          <w:szCs w:val="18"/>
        </w:rPr>
        <w:t>cd</w:t>
      </w:r>
      <w:proofErr w:type="spellEnd"/>
      <w:r w:rsidRPr="005E2C70">
        <w:rPr>
          <w:sz w:val="18"/>
          <w:szCs w:val="18"/>
        </w:rPr>
        <w:t xml:space="preserve"> </w:t>
      </w:r>
      <w:proofErr w:type="spellStart"/>
      <w:r w:rsidRPr="005E2C70">
        <w:rPr>
          <w:sz w:val="18"/>
          <w:szCs w:val="18"/>
        </w:rPr>
        <w:t>hieradata</w:t>
      </w:r>
      <w:proofErr w:type="spellEnd"/>
      <w:r w:rsidRPr="005E2C70">
        <w:rPr>
          <w:sz w:val="18"/>
          <w:szCs w:val="18"/>
        </w:rPr>
        <w:t xml:space="preserve">   and vim </w:t>
      </w:r>
      <w:proofErr w:type="spellStart"/>
      <w:r w:rsidRPr="005E2C70">
        <w:rPr>
          <w:sz w:val="18"/>
          <w:szCs w:val="18"/>
        </w:rPr>
        <w:t>Redhat.yaml</w:t>
      </w:r>
      <w:proofErr w:type="spellEnd"/>
      <w:r w:rsidRPr="005E2C70">
        <w:rPr>
          <w:sz w:val="18"/>
          <w:szCs w:val="18"/>
        </w:rPr>
        <w:t xml:space="preserve">    </w:t>
      </w:r>
      <w:proofErr w:type="spellStart"/>
      <w:r w:rsidRPr="005E2C70">
        <w:rPr>
          <w:sz w:val="18"/>
          <w:szCs w:val="18"/>
        </w:rPr>
        <w:t>Debian.yaml</w:t>
      </w:r>
      <w:proofErr w:type="spellEnd"/>
      <w:r w:rsidRPr="005E2C70">
        <w:rPr>
          <w:sz w:val="18"/>
          <w:szCs w:val="18"/>
        </w:rPr>
        <w:t xml:space="preserve">   </w:t>
      </w:r>
      <w:proofErr w:type="spellStart"/>
      <w:r w:rsidRPr="005E2C70">
        <w:rPr>
          <w:sz w:val="18"/>
          <w:szCs w:val="18"/>
        </w:rPr>
        <w:t>common.yaml</w:t>
      </w:r>
      <w:proofErr w:type="spellEnd"/>
    </w:p>
    <w:p w:rsidR="00FE015E" w:rsidRPr="005E2C70" w:rsidRDefault="00FE015E">
      <w:pPr>
        <w:rPr>
          <w:sz w:val="18"/>
          <w:szCs w:val="18"/>
        </w:rPr>
      </w:pPr>
      <w:proofErr w:type="spellStart"/>
      <w:r w:rsidRPr="005E2C70">
        <w:rPr>
          <w:sz w:val="18"/>
          <w:szCs w:val="18"/>
        </w:rPr>
        <w:t>Redhat.yaml</w:t>
      </w:r>
      <w:proofErr w:type="spellEnd"/>
    </w:p>
    <w:tbl>
      <w:tblPr>
        <w:tblStyle w:val="TableGrid"/>
        <w:tblW w:w="0" w:type="auto"/>
        <w:tblLook w:val="04A0"/>
      </w:tblPr>
      <w:tblGrid>
        <w:gridCol w:w="3192"/>
        <w:gridCol w:w="3192"/>
        <w:gridCol w:w="3192"/>
      </w:tblGrid>
      <w:tr w:rsidR="00FE015E" w:rsidRPr="005E2C70" w:rsidTr="00FE015E">
        <w:tc>
          <w:tcPr>
            <w:tcW w:w="3192" w:type="dxa"/>
          </w:tcPr>
          <w:p w:rsidR="00FE015E" w:rsidRPr="005E2C70" w:rsidRDefault="00FE015E">
            <w:pPr>
              <w:rPr>
                <w:sz w:val="18"/>
                <w:szCs w:val="18"/>
              </w:rPr>
            </w:pPr>
            <w:proofErr w:type="spellStart"/>
            <w:r w:rsidRPr="005E2C70">
              <w:rPr>
                <w:sz w:val="18"/>
                <w:szCs w:val="18"/>
              </w:rPr>
              <w:t>Redhat.yaml</w:t>
            </w:r>
            <w:proofErr w:type="spellEnd"/>
          </w:p>
        </w:tc>
        <w:tc>
          <w:tcPr>
            <w:tcW w:w="3192" w:type="dxa"/>
          </w:tcPr>
          <w:p w:rsidR="00FE015E" w:rsidRPr="005E2C70" w:rsidRDefault="00FE015E">
            <w:pPr>
              <w:rPr>
                <w:sz w:val="18"/>
                <w:szCs w:val="18"/>
              </w:rPr>
            </w:pPr>
            <w:proofErr w:type="spellStart"/>
            <w:r w:rsidRPr="005E2C70">
              <w:rPr>
                <w:sz w:val="18"/>
                <w:szCs w:val="18"/>
              </w:rPr>
              <w:t>Debian.yaml</w:t>
            </w:r>
            <w:proofErr w:type="spellEnd"/>
          </w:p>
        </w:tc>
        <w:tc>
          <w:tcPr>
            <w:tcW w:w="3192" w:type="dxa"/>
          </w:tcPr>
          <w:p w:rsidR="00FE015E" w:rsidRPr="005E2C70" w:rsidRDefault="00FE015E">
            <w:pPr>
              <w:rPr>
                <w:sz w:val="18"/>
                <w:szCs w:val="18"/>
              </w:rPr>
            </w:pPr>
            <w:proofErr w:type="spellStart"/>
            <w:r w:rsidRPr="005E2C70">
              <w:rPr>
                <w:sz w:val="18"/>
                <w:szCs w:val="18"/>
              </w:rPr>
              <w:t>Common.yaml</w:t>
            </w:r>
            <w:proofErr w:type="spellEnd"/>
          </w:p>
        </w:tc>
      </w:tr>
      <w:tr w:rsidR="00FE015E" w:rsidRPr="005E2C70" w:rsidTr="00FE015E">
        <w:tc>
          <w:tcPr>
            <w:tcW w:w="3192" w:type="dxa"/>
          </w:tcPr>
          <w:p w:rsidR="00FE015E" w:rsidRPr="005E2C70" w:rsidRDefault="00FE015E" w:rsidP="00FE015E">
            <w:pPr>
              <w:rPr>
                <w:sz w:val="18"/>
                <w:szCs w:val="18"/>
              </w:rPr>
            </w:pPr>
            <w:r w:rsidRPr="005E2C70">
              <w:rPr>
                <w:sz w:val="18"/>
                <w:szCs w:val="18"/>
              </w:rPr>
              <w:t>---</w:t>
            </w:r>
          </w:p>
          <w:p w:rsidR="00FE015E" w:rsidRPr="005E2C70" w:rsidRDefault="00FE015E" w:rsidP="00FE015E">
            <w:pPr>
              <w:rPr>
                <w:sz w:val="18"/>
                <w:szCs w:val="18"/>
              </w:rPr>
            </w:pPr>
            <w:proofErr w:type="spellStart"/>
            <w:r w:rsidRPr="005E2C70">
              <w:rPr>
                <w:sz w:val="18"/>
                <w:szCs w:val="18"/>
              </w:rPr>
              <w:t>sshservicename</w:t>
            </w:r>
            <w:proofErr w:type="spellEnd"/>
            <w:r w:rsidRPr="005E2C70">
              <w:rPr>
                <w:sz w:val="18"/>
                <w:szCs w:val="18"/>
              </w:rPr>
              <w:t xml:space="preserve">: </w:t>
            </w:r>
            <w:proofErr w:type="spellStart"/>
            <w:r w:rsidRPr="005E2C70">
              <w:rPr>
                <w:sz w:val="18"/>
                <w:szCs w:val="18"/>
              </w:rPr>
              <w:t>sshd</w:t>
            </w:r>
            <w:proofErr w:type="spellEnd"/>
          </w:p>
        </w:tc>
        <w:tc>
          <w:tcPr>
            <w:tcW w:w="3192" w:type="dxa"/>
          </w:tcPr>
          <w:p w:rsidR="00FE015E" w:rsidRPr="005E2C70" w:rsidRDefault="00FE015E" w:rsidP="00FE015E">
            <w:pPr>
              <w:rPr>
                <w:sz w:val="18"/>
                <w:szCs w:val="18"/>
              </w:rPr>
            </w:pPr>
            <w:r w:rsidRPr="005E2C70">
              <w:rPr>
                <w:sz w:val="18"/>
                <w:szCs w:val="18"/>
              </w:rPr>
              <w:t>---</w:t>
            </w:r>
          </w:p>
          <w:p w:rsidR="00FE015E" w:rsidRPr="005E2C70" w:rsidRDefault="00FE015E" w:rsidP="00FE015E">
            <w:pPr>
              <w:rPr>
                <w:sz w:val="18"/>
                <w:szCs w:val="18"/>
              </w:rPr>
            </w:pPr>
            <w:proofErr w:type="spellStart"/>
            <w:r w:rsidRPr="005E2C70">
              <w:rPr>
                <w:sz w:val="18"/>
                <w:szCs w:val="18"/>
              </w:rPr>
              <w:t>sshservicename</w:t>
            </w:r>
            <w:proofErr w:type="spellEnd"/>
            <w:r w:rsidRPr="005E2C70">
              <w:rPr>
                <w:sz w:val="18"/>
                <w:szCs w:val="18"/>
              </w:rPr>
              <w:t xml:space="preserve">: </w:t>
            </w:r>
            <w:proofErr w:type="spellStart"/>
            <w:r w:rsidRPr="005E2C70">
              <w:rPr>
                <w:sz w:val="18"/>
                <w:szCs w:val="18"/>
              </w:rPr>
              <w:t>ssh</w:t>
            </w:r>
            <w:proofErr w:type="spellEnd"/>
          </w:p>
        </w:tc>
        <w:tc>
          <w:tcPr>
            <w:tcW w:w="3192" w:type="dxa"/>
          </w:tcPr>
          <w:p w:rsidR="00FE015E" w:rsidRPr="005E2C70" w:rsidRDefault="00FE015E" w:rsidP="00FE015E">
            <w:pPr>
              <w:rPr>
                <w:sz w:val="18"/>
                <w:szCs w:val="18"/>
              </w:rPr>
            </w:pPr>
            <w:r w:rsidRPr="005E2C70">
              <w:rPr>
                <w:sz w:val="18"/>
                <w:szCs w:val="18"/>
              </w:rPr>
              <w:t>---</w:t>
            </w:r>
          </w:p>
          <w:p w:rsidR="00FE015E" w:rsidRPr="005E2C70" w:rsidRDefault="00FE015E" w:rsidP="00FE015E">
            <w:pPr>
              <w:rPr>
                <w:sz w:val="18"/>
                <w:szCs w:val="18"/>
              </w:rPr>
            </w:pPr>
            <w:proofErr w:type="spellStart"/>
            <w:r w:rsidRPr="005E2C70">
              <w:rPr>
                <w:sz w:val="18"/>
                <w:szCs w:val="18"/>
              </w:rPr>
              <w:t>sshservicename</w:t>
            </w:r>
            <w:proofErr w:type="spellEnd"/>
            <w:r w:rsidRPr="005E2C70">
              <w:rPr>
                <w:sz w:val="18"/>
                <w:szCs w:val="18"/>
              </w:rPr>
              <w:t>: zoo</w:t>
            </w:r>
          </w:p>
        </w:tc>
      </w:tr>
    </w:tbl>
    <w:p w:rsidR="00FE015E" w:rsidRPr="005E2C70" w:rsidRDefault="00FE015E">
      <w:pPr>
        <w:rPr>
          <w:sz w:val="18"/>
          <w:szCs w:val="18"/>
        </w:rPr>
      </w:pPr>
    </w:p>
    <w:p w:rsidR="00FE015E" w:rsidRPr="005E2C70" w:rsidRDefault="00FE015E">
      <w:pPr>
        <w:rPr>
          <w:sz w:val="18"/>
          <w:szCs w:val="18"/>
        </w:rPr>
      </w:pPr>
      <w:r w:rsidRPr="005E2C70">
        <w:rPr>
          <w:sz w:val="18"/>
          <w:szCs w:val="18"/>
        </w:rPr>
        <w:t xml:space="preserve">3) make </w:t>
      </w:r>
      <w:proofErr w:type="spellStart"/>
      <w:r w:rsidRPr="005E2C70">
        <w:rPr>
          <w:sz w:val="18"/>
          <w:szCs w:val="18"/>
        </w:rPr>
        <w:t>hiera.yaml</w:t>
      </w:r>
      <w:proofErr w:type="spellEnd"/>
      <w:r w:rsidRPr="005E2C70">
        <w:rPr>
          <w:sz w:val="18"/>
          <w:szCs w:val="18"/>
        </w:rPr>
        <w:t xml:space="preserve"> file in   /etc/puppet/</w:t>
      </w:r>
    </w:p>
    <w:tbl>
      <w:tblPr>
        <w:tblStyle w:val="TableGrid"/>
        <w:tblW w:w="0" w:type="auto"/>
        <w:tblLook w:val="04A0"/>
      </w:tblPr>
      <w:tblGrid>
        <w:gridCol w:w="5058"/>
      </w:tblGrid>
      <w:tr w:rsidR="00FE015E" w:rsidRPr="005E2C70" w:rsidTr="005E2C70">
        <w:tc>
          <w:tcPr>
            <w:tcW w:w="5058" w:type="dxa"/>
          </w:tcPr>
          <w:p w:rsidR="00FE015E" w:rsidRPr="005E2C70" w:rsidRDefault="00FE015E">
            <w:pPr>
              <w:rPr>
                <w:sz w:val="18"/>
                <w:szCs w:val="18"/>
              </w:rPr>
            </w:pPr>
            <w:proofErr w:type="spellStart"/>
            <w:r w:rsidRPr="005E2C70">
              <w:rPr>
                <w:sz w:val="18"/>
                <w:szCs w:val="18"/>
              </w:rPr>
              <w:t>hiera.yaml</w:t>
            </w:r>
            <w:proofErr w:type="spellEnd"/>
          </w:p>
        </w:tc>
      </w:tr>
      <w:tr w:rsidR="00FE015E" w:rsidRPr="005E2C70" w:rsidTr="005E2C70">
        <w:trPr>
          <w:trHeight w:val="2015"/>
        </w:trPr>
        <w:tc>
          <w:tcPr>
            <w:tcW w:w="5058" w:type="dxa"/>
          </w:tcPr>
          <w:p w:rsidR="00FE015E" w:rsidRPr="005E2C70" w:rsidRDefault="00FE015E" w:rsidP="00FE015E">
            <w:pPr>
              <w:rPr>
                <w:sz w:val="18"/>
                <w:szCs w:val="18"/>
              </w:rPr>
            </w:pPr>
            <w:r w:rsidRPr="005E2C70">
              <w:rPr>
                <w:sz w:val="18"/>
                <w:szCs w:val="18"/>
              </w:rPr>
              <w:t>---</w:t>
            </w:r>
          </w:p>
          <w:p w:rsidR="00FE015E" w:rsidRPr="005E2C70" w:rsidRDefault="00FE015E" w:rsidP="00FE015E">
            <w:pPr>
              <w:rPr>
                <w:sz w:val="18"/>
                <w:szCs w:val="18"/>
              </w:rPr>
            </w:pPr>
            <w:r w:rsidRPr="005E2C70">
              <w:rPr>
                <w:sz w:val="18"/>
                <w:szCs w:val="18"/>
              </w:rPr>
              <w:t>:</w:t>
            </w:r>
            <w:proofErr w:type="spellStart"/>
            <w:r w:rsidRPr="005E2C70">
              <w:rPr>
                <w:sz w:val="18"/>
                <w:szCs w:val="18"/>
              </w:rPr>
              <w:t>backends</w:t>
            </w:r>
            <w:proofErr w:type="spellEnd"/>
            <w:r w:rsidRPr="005E2C70">
              <w:rPr>
                <w:sz w:val="18"/>
                <w:szCs w:val="18"/>
              </w:rPr>
              <w:t>:</w:t>
            </w:r>
          </w:p>
          <w:p w:rsidR="00FE015E" w:rsidRPr="005E2C70" w:rsidRDefault="00FE015E" w:rsidP="00FE015E">
            <w:pPr>
              <w:rPr>
                <w:sz w:val="18"/>
                <w:szCs w:val="18"/>
              </w:rPr>
            </w:pPr>
            <w:r w:rsidRPr="005E2C70">
              <w:rPr>
                <w:sz w:val="18"/>
                <w:szCs w:val="18"/>
              </w:rPr>
              <w:t xml:space="preserve">   - </w:t>
            </w:r>
            <w:proofErr w:type="spellStart"/>
            <w:r w:rsidRPr="005E2C70">
              <w:rPr>
                <w:sz w:val="18"/>
                <w:szCs w:val="18"/>
              </w:rPr>
              <w:t>yaml</w:t>
            </w:r>
            <w:proofErr w:type="spellEnd"/>
          </w:p>
          <w:p w:rsidR="00FE015E" w:rsidRPr="005E2C70" w:rsidRDefault="00FE015E" w:rsidP="00FE015E">
            <w:pPr>
              <w:rPr>
                <w:sz w:val="18"/>
                <w:szCs w:val="18"/>
              </w:rPr>
            </w:pPr>
            <w:r w:rsidRPr="005E2C70">
              <w:rPr>
                <w:sz w:val="18"/>
                <w:szCs w:val="18"/>
              </w:rPr>
              <w:t>:hierarchy:</w:t>
            </w:r>
          </w:p>
          <w:p w:rsidR="00FE015E" w:rsidRPr="005E2C70" w:rsidRDefault="00FE015E" w:rsidP="00FE015E">
            <w:pPr>
              <w:rPr>
                <w:sz w:val="18"/>
                <w:szCs w:val="18"/>
              </w:rPr>
            </w:pPr>
            <w:r w:rsidRPr="005E2C70">
              <w:rPr>
                <w:sz w:val="18"/>
                <w:szCs w:val="18"/>
              </w:rPr>
              <w:t xml:space="preserve">   - %{</w:t>
            </w:r>
            <w:proofErr w:type="spellStart"/>
            <w:r w:rsidRPr="005E2C70">
              <w:rPr>
                <w:sz w:val="18"/>
                <w:szCs w:val="18"/>
              </w:rPr>
              <w:t>osfamily</w:t>
            </w:r>
            <w:proofErr w:type="spellEnd"/>
            <w:r w:rsidRPr="005E2C70">
              <w:rPr>
                <w:sz w:val="18"/>
                <w:szCs w:val="18"/>
              </w:rPr>
              <w:t>}</w:t>
            </w:r>
          </w:p>
          <w:p w:rsidR="00FE015E" w:rsidRPr="005E2C70" w:rsidRDefault="00FE015E" w:rsidP="00FE015E">
            <w:pPr>
              <w:rPr>
                <w:sz w:val="18"/>
                <w:szCs w:val="18"/>
              </w:rPr>
            </w:pPr>
            <w:r w:rsidRPr="005E2C70">
              <w:rPr>
                <w:sz w:val="18"/>
                <w:szCs w:val="18"/>
              </w:rPr>
              <w:t xml:space="preserve">   - common</w:t>
            </w:r>
          </w:p>
          <w:p w:rsidR="00FE015E" w:rsidRPr="005E2C70" w:rsidRDefault="00FE015E" w:rsidP="00FE015E">
            <w:pPr>
              <w:rPr>
                <w:sz w:val="18"/>
                <w:szCs w:val="18"/>
              </w:rPr>
            </w:pPr>
            <w:r w:rsidRPr="005E2C70">
              <w:rPr>
                <w:sz w:val="18"/>
                <w:szCs w:val="18"/>
              </w:rPr>
              <w:t>:</w:t>
            </w:r>
            <w:proofErr w:type="spellStart"/>
            <w:r w:rsidRPr="005E2C70">
              <w:rPr>
                <w:sz w:val="18"/>
                <w:szCs w:val="18"/>
              </w:rPr>
              <w:t>yaml</w:t>
            </w:r>
            <w:proofErr w:type="spellEnd"/>
            <w:r w:rsidRPr="005E2C70">
              <w:rPr>
                <w:sz w:val="18"/>
                <w:szCs w:val="18"/>
              </w:rPr>
              <w:t>:</w:t>
            </w:r>
          </w:p>
          <w:p w:rsidR="00FE015E" w:rsidRPr="005E2C70" w:rsidRDefault="00FE015E" w:rsidP="00FE015E">
            <w:pPr>
              <w:rPr>
                <w:sz w:val="18"/>
                <w:szCs w:val="18"/>
              </w:rPr>
            </w:pPr>
            <w:r w:rsidRPr="005E2C70">
              <w:rPr>
                <w:sz w:val="18"/>
                <w:szCs w:val="18"/>
              </w:rPr>
              <w:t xml:space="preserve">  :</w:t>
            </w:r>
            <w:proofErr w:type="spellStart"/>
            <w:r w:rsidRPr="005E2C70">
              <w:rPr>
                <w:sz w:val="18"/>
                <w:szCs w:val="18"/>
              </w:rPr>
              <w:t>datadir</w:t>
            </w:r>
            <w:proofErr w:type="spellEnd"/>
            <w:r w:rsidRPr="005E2C70">
              <w:rPr>
                <w:sz w:val="18"/>
                <w:szCs w:val="18"/>
              </w:rPr>
              <w:t>: /etc/puppet/</w:t>
            </w:r>
            <w:proofErr w:type="spellStart"/>
            <w:r w:rsidRPr="005E2C70">
              <w:rPr>
                <w:sz w:val="18"/>
                <w:szCs w:val="18"/>
              </w:rPr>
              <w:t>hieradata</w:t>
            </w:r>
            <w:proofErr w:type="spellEnd"/>
            <w:r w:rsidRPr="005E2C70">
              <w:rPr>
                <w:sz w:val="18"/>
                <w:szCs w:val="18"/>
              </w:rPr>
              <w:t>/</w:t>
            </w:r>
          </w:p>
        </w:tc>
      </w:tr>
    </w:tbl>
    <w:p w:rsidR="00FE015E" w:rsidRDefault="00FE015E">
      <w:pPr>
        <w:rPr>
          <w:sz w:val="18"/>
          <w:szCs w:val="18"/>
        </w:rPr>
      </w:pPr>
    </w:p>
    <w:p w:rsidR="005E2C70" w:rsidRDefault="005E2C70">
      <w:pPr>
        <w:rPr>
          <w:sz w:val="18"/>
          <w:szCs w:val="18"/>
        </w:rPr>
      </w:pPr>
      <w:r>
        <w:rPr>
          <w:sz w:val="18"/>
          <w:szCs w:val="18"/>
        </w:rPr>
        <w:t xml:space="preserve">4) To check and confirm that </w:t>
      </w:r>
      <w:proofErr w:type="spellStart"/>
      <w:r>
        <w:rPr>
          <w:sz w:val="18"/>
          <w:szCs w:val="18"/>
        </w:rPr>
        <w:t>hiera</w:t>
      </w:r>
      <w:proofErr w:type="spellEnd"/>
      <w:r>
        <w:rPr>
          <w:sz w:val="18"/>
          <w:szCs w:val="18"/>
        </w:rPr>
        <w:t xml:space="preserve"> is returning the correct data depending upon the </w:t>
      </w:r>
      <w:proofErr w:type="spellStart"/>
      <w:r>
        <w:rPr>
          <w:sz w:val="18"/>
          <w:szCs w:val="18"/>
        </w:rPr>
        <w:t>osfamily</w:t>
      </w:r>
      <w:proofErr w:type="spellEnd"/>
      <w:r>
        <w:rPr>
          <w:sz w:val="18"/>
          <w:szCs w:val="18"/>
        </w:rPr>
        <w:t xml:space="preserve"> value provided. This can be tested from the following command</w:t>
      </w:r>
    </w:p>
    <w:p w:rsidR="005E2C70" w:rsidRDefault="005E2C70" w:rsidP="005E2C70">
      <w:pPr>
        <w:jc w:val="right"/>
        <w:rPr>
          <w:sz w:val="18"/>
          <w:szCs w:val="18"/>
        </w:rPr>
      </w:pPr>
      <w:proofErr w:type="spellStart"/>
      <w:r w:rsidRPr="005E2C70">
        <w:rPr>
          <w:sz w:val="18"/>
          <w:szCs w:val="18"/>
          <w:highlight w:val="yellow"/>
        </w:rPr>
        <w:t>hiera</w:t>
      </w:r>
      <w:proofErr w:type="spellEnd"/>
      <w:r w:rsidRPr="005E2C70">
        <w:rPr>
          <w:sz w:val="18"/>
          <w:szCs w:val="18"/>
          <w:highlight w:val="yellow"/>
        </w:rPr>
        <w:t xml:space="preserve">     -c    </w:t>
      </w:r>
      <w:proofErr w:type="spellStart"/>
      <w:r w:rsidRPr="005E2C70">
        <w:rPr>
          <w:sz w:val="18"/>
          <w:szCs w:val="18"/>
          <w:highlight w:val="yellow"/>
        </w:rPr>
        <w:t>hiera.yaml</w:t>
      </w:r>
      <w:proofErr w:type="spellEnd"/>
      <w:r w:rsidRPr="005E2C70">
        <w:rPr>
          <w:sz w:val="18"/>
          <w:szCs w:val="18"/>
          <w:highlight w:val="yellow"/>
        </w:rPr>
        <w:t xml:space="preserve">  </w:t>
      </w:r>
      <w:r w:rsidR="00BC4F58">
        <w:rPr>
          <w:sz w:val="18"/>
          <w:szCs w:val="18"/>
          <w:highlight w:val="yellow"/>
        </w:rPr>
        <w:t xml:space="preserve"> </w:t>
      </w:r>
      <w:proofErr w:type="spellStart"/>
      <w:r w:rsidR="00BC4F58">
        <w:rPr>
          <w:sz w:val="18"/>
          <w:szCs w:val="18"/>
          <w:highlight w:val="yellow"/>
        </w:rPr>
        <w:t>sshservicename</w:t>
      </w:r>
      <w:proofErr w:type="spellEnd"/>
      <w:r w:rsidR="00BC4F58">
        <w:rPr>
          <w:sz w:val="18"/>
          <w:szCs w:val="18"/>
          <w:highlight w:val="yellow"/>
        </w:rPr>
        <w:t xml:space="preserve">    </w:t>
      </w:r>
      <w:proofErr w:type="spellStart"/>
      <w:r w:rsidR="00BC4F58">
        <w:rPr>
          <w:sz w:val="18"/>
          <w:szCs w:val="18"/>
          <w:highlight w:val="yellow"/>
        </w:rPr>
        <w:t>osfamily</w:t>
      </w:r>
      <w:proofErr w:type="spellEnd"/>
      <w:r w:rsidR="00BC4F58">
        <w:rPr>
          <w:sz w:val="18"/>
          <w:szCs w:val="18"/>
          <w:highlight w:val="yellow"/>
        </w:rPr>
        <w:t>=</w:t>
      </w:r>
      <w:proofErr w:type="spellStart"/>
      <w:r w:rsidR="00BC4F58">
        <w:rPr>
          <w:sz w:val="18"/>
          <w:szCs w:val="18"/>
          <w:highlight w:val="yellow"/>
        </w:rPr>
        <w:t>Redh</w:t>
      </w:r>
      <w:r w:rsidRPr="005E2C70">
        <w:rPr>
          <w:sz w:val="18"/>
          <w:szCs w:val="18"/>
          <w:highlight w:val="yellow"/>
        </w:rPr>
        <w:t>at</w:t>
      </w:r>
      <w:proofErr w:type="spellEnd"/>
      <w:r>
        <w:rPr>
          <w:sz w:val="18"/>
          <w:szCs w:val="18"/>
        </w:rPr>
        <w:t xml:space="preserve">                                   # this command should give output whatever the                  </w:t>
      </w:r>
      <w:proofErr w:type="spellStart"/>
      <w:r>
        <w:rPr>
          <w:sz w:val="18"/>
          <w:szCs w:val="18"/>
        </w:rPr>
        <w:t>sshservicename</w:t>
      </w:r>
      <w:proofErr w:type="spellEnd"/>
      <w:r>
        <w:rPr>
          <w:sz w:val="18"/>
          <w:szCs w:val="18"/>
        </w:rPr>
        <w:t xml:space="preserve"> of the </w:t>
      </w:r>
      <w:proofErr w:type="spellStart"/>
      <w:r>
        <w:rPr>
          <w:sz w:val="18"/>
          <w:szCs w:val="18"/>
        </w:rPr>
        <w:t>RedHat</w:t>
      </w:r>
      <w:proofErr w:type="spellEnd"/>
      <w:r>
        <w:rPr>
          <w:sz w:val="18"/>
          <w:szCs w:val="18"/>
        </w:rPr>
        <w:t xml:space="preserve"> ( which is in the RedHat.yam file)</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lastRenderedPageBreak/>
        <w:t>Puppet is an infrastructure automation tool with its own programming syntax, used to automate most of the task's done by a system administrator. If you are new to puppet, I would recommend reading the below articles before you go ahead.</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Read:</w:t>
      </w:r>
      <w:r w:rsidRPr="00F31D2D">
        <w:rPr>
          <w:rFonts w:ascii="inherit" w:eastAsia="Times New Roman" w:hAnsi="inherit" w:cs="Arial"/>
          <w:color w:val="222222"/>
          <w:sz w:val="24"/>
          <w:szCs w:val="24"/>
        </w:rPr>
        <w:t> </w:t>
      </w:r>
      <w:hyperlink r:id="rId5" w:tgtFrame="_blank" w:history="1">
        <w:r w:rsidRPr="00F31D2D">
          <w:rPr>
            <w:rFonts w:ascii="inherit" w:eastAsia="Times New Roman" w:hAnsi="inherit" w:cs="Arial"/>
            <w:color w:val="333333"/>
            <w:sz w:val="24"/>
            <w:szCs w:val="24"/>
            <w:u w:val="single"/>
          </w:rPr>
          <w:t>What is Puppet</w:t>
        </w:r>
      </w:hyperlink>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Read: </w:t>
      </w:r>
      <w:hyperlink r:id="rId6" w:tgtFrame="_blank" w:history="1">
        <w:r w:rsidRPr="00F31D2D">
          <w:rPr>
            <w:rFonts w:ascii="inherit" w:eastAsia="Times New Roman" w:hAnsi="inherit" w:cs="Arial"/>
            <w:color w:val="333333"/>
            <w:sz w:val="24"/>
            <w:szCs w:val="24"/>
            <w:u w:val="single"/>
          </w:rPr>
          <w:t>How does Puppet Work</w:t>
        </w:r>
      </w:hyperlink>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Read: </w:t>
      </w:r>
      <w:hyperlink r:id="rId7" w:tgtFrame="_blank" w:history="1">
        <w:r w:rsidRPr="00F31D2D">
          <w:rPr>
            <w:rFonts w:ascii="inherit" w:eastAsia="Times New Roman" w:hAnsi="inherit" w:cs="Arial"/>
            <w:color w:val="333333"/>
            <w:sz w:val="24"/>
            <w:szCs w:val="24"/>
            <w:u w:val="single"/>
          </w:rPr>
          <w:t>Installing and configuring Puppet Master</w:t>
        </w:r>
      </w:hyperlink>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Read: </w:t>
      </w:r>
      <w:hyperlink r:id="rId8" w:tgtFrame="_blank" w:history="1">
        <w:r w:rsidRPr="00F31D2D">
          <w:rPr>
            <w:rFonts w:ascii="inherit" w:eastAsia="Times New Roman" w:hAnsi="inherit" w:cs="Arial"/>
            <w:color w:val="333333"/>
            <w:sz w:val="24"/>
            <w:szCs w:val="24"/>
            <w:u w:val="single"/>
          </w:rPr>
          <w:t>Getting Started With Puppet Manifests</w:t>
        </w:r>
      </w:hyperlink>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To understand why it is important to separate data from the code in puppet, let's create a simple module called </w:t>
      </w:r>
      <w:proofErr w:type="spellStart"/>
      <w:r w:rsidRPr="00F31D2D">
        <w:rPr>
          <w:rFonts w:ascii="inherit" w:eastAsia="Times New Roman" w:hAnsi="inherit" w:cs="Arial"/>
          <w:color w:val="222222"/>
          <w:sz w:val="24"/>
          <w:szCs w:val="24"/>
          <w:bdr w:val="none" w:sz="0" w:space="0" w:color="auto" w:frame="1"/>
        </w:rPr>
        <w:t>sshconfig</w:t>
      </w:r>
      <w:proofErr w:type="spellEnd"/>
      <w:r w:rsidRPr="00F31D2D">
        <w:rPr>
          <w:rFonts w:ascii="inherit" w:eastAsia="Times New Roman" w:hAnsi="inherit" w:cs="Arial"/>
          <w:color w:val="222222"/>
          <w:sz w:val="24"/>
          <w:szCs w:val="24"/>
          <w:bdr w:val="none" w:sz="0" w:space="0" w:color="auto" w:frame="1"/>
        </w:rPr>
        <w:t xml:space="preserve">. This module will deploy </w:t>
      </w:r>
      <w:proofErr w:type="spellStart"/>
      <w:r w:rsidRPr="00F31D2D">
        <w:rPr>
          <w:rFonts w:ascii="inherit" w:eastAsia="Times New Roman" w:hAnsi="inherit" w:cs="Arial"/>
          <w:color w:val="222222"/>
          <w:sz w:val="24"/>
          <w:szCs w:val="24"/>
          <w:bdr w:val="none" w:sz="0" w:space="0" w:color="auto" w:frame="1"/>
        </w:rPr>
        <w:t>ssh</w:t>
      </w:r>
      <w:proofErr w:type="spellEnd"/>
      <w:r w:rsidRPr="00F31D2D">
        <w:rPr>
          <w:rFonts w:ascii="inherit" w:eastAsia="Times New Roman" w:hAnsi="inherit" w:cs="Arial"/>
          <w:color w:val="222222"/>
          <w:sz w:val="24"/>
          <w:szCs w:val="24"/>
          <w:bdr w:val="none" w:sz="0" w:space="0" w:color="auto" w:frame="1"/>
        </w:rPr>
        <w:t xml:space="preserve"> configuration file and also ensure that the </w:t>
      </w:r>
      <w:proofErr w:type="spellStart"/>
      <w:r w:rsidRPr="00F31D2D">
        <w:rPr>
          <w:rFonts w:ascii="inherit" w:eastAsia="Times New Roman" w:hAnsi="inherit" w:cs="Arial"/>
          <w:color w:val="222222"/>
          <w:sz w:val="24"/>
          <w:szCs w:val="24"/>
          <w:bdr w:val="none" w:sz="0" w:space="0" w:color="auto" w:frame="1"/>
        </w:rPr>
        <w:t>ssh</w:t>
      </w:r>
      <w:proofErr w:type="spellEnd"/>
      <w:r w:rsidRPr="00F31D2D">
        <w:rPr>
          <w:rFonts w:ascii="inherit" w:eastAsia="Times New Roman" w:hAnsi="inherit" w:cs="Arial"/>
          <w:color w:val="222222"/>
          <w:sz w:val="24"/>
          <w:szCs w:val="24"/>
          <w:bdr w:val="none" w:sz="0" w:space="0" w:color="auto" w:frame="1"/>
        </w:rPr>
        <w:t xml:space="preserve"> service is running.</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Let me show you my </w:t>
      </w:r>
      <w:proofErr w:type="spellStart"/>
      <w:r w:rsidRPr="00F31D2D">
        <w:rPr>
          <w:rFonts w:ascii="inherit" w:eastAsia="Times New Roman" w:hAnsi="inherit" w:cs="Arial"/>
          <w:color w:val="222222"/>
          <w:sz w:val="24"/>
          <w:szCs w:val="24"/>
          <w:bdr w:val="none" w:sz="0" w:space="0" w:color="auto" w:frame="1"/>
        </w:rPr>
        <w:t>sshconfig</w:t>
      </w:r>
      <w:proofErr w:type="spellEnd"/>
      <w:r w:rsidRPr="00F31D2D">
        <w:rPr>
          <w:rFonts w:ascii="inherit" w:eastAsia="Times New Roman" w:hAnsi="inherit" w:cs="Arial"/>
          <w:color w:val="222222"/>
          <w:sz w:val="24"/>
          <w:szCs w:val="24"/>
          <w:bdr w:val="none" w:sz="0" w:space="0" w:color="auto" w:frame="1"/>
        </w:rPr>
        <w:t xml:space="preserve"> module directory structure.</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9" w:history="1">
        <w:r w:rsidR="00F31D2D" w:rsidRPr="00F31D2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 xml:space="preserve">:/etc/puppet/modules# </w:t>
            </w:r>
            <w:proofErr w:type="spellStart"/>
            <w:r w:rsidRPr="00F31D2D">
              <w:rPr>
                <w:rFonts w:ascii="Courier New" w:eastAsia="Times New Roman" w:hAnsi="Courier New" w:cs="Courier New"/>
                <w:sz w:val="20"/>
              </w:rPr>
              <w:t>cd</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sshdconfig</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:/etc/puppet/modules/</w:t>
            </w:r>
            <w:proofErr w:type="spellStart"/>
            <w:r w:rsidRPr="00F31D2D">
              <w:rPr>
                <w:rFonts w:ascii="Courier New" w:eastAsia="Times New Roman" w:hAnsi="Courier New" w:cs="Courier New"/>
                <w:sz w:val="20"/>
              </w:rPr>
              <w:t>sshdconfig</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ls</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manifests  README.md  templates</w:t>
            </w:r>
          </w:p>
        </w:tc>
      </w:tr>
    </w:tbl>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As you know all configuration and puppet module language is defined inside the .pp files in</w:t>
      </w:r>
      <w:r w:rsidRPr="00F31D2D">
        <w:rPr>
          <w:rFonts w:ascii="inherit" w:eastAsia="Times New Roman" w:hAnsi="inherit" w:cs="Arial"/>
          <w:color w:val="222222"/>
          <w:sz w:val="24"/>
          <w:szCs w:val="24"/>
        </w:rPr>
        <w:t> </w:t>
      </w:r>
      <w:r w:rsidRPr="00F31D2D">
        <w:rPr>
          <w:rFonts w:ascii="inherit" w:eastAsia="Times New Roman" w:hAnsi="inherit" w:cs="Arial"/>
          <w:i/>
          <w:iCs/>
          <w:color w:val="222222"/>
          <w:sz w:val="24"/>
          <w:szCs w:val="24"/>
        </w:rPr>
        <w:t>&lt;module-directory&gt;/manifests/*.pp</w:t>
      </w:r>
      <w:r w:rsidRPr="00F31D2D">
        <w:rPr>
          <w:rFonts w:ascii="inherit" w:eastAsia="Times New Roman" w:hAnsi="inherit" w:cs="Arial"/>
          <w:color w:val="222222"/>
          <w:sz w:val="24"/>
          <w:szCs w:val="24"/>
          <w:bdr w:val="none" w:sz="0" w:space="0" w:color="auto" w:frame="1"/>
        </w:rPr>
        <w:t>.</w:t>
      </w:r>
      <w:r w:rsidRPr="00F31D2D">
        <w:rPr>
          <w:rFonts w:ascii="inherit" w:eastAsia="Times New Roman" w:hAnsi="inherit" w:cs="Arial"/>
          <w:color w:val="222222"/>
          <w:sz w:val="24"/>
          <w:szCs w:val="24"/>
        </w:rPr>
        <w:t> </w:t>
      </w:r>
      <w:r w:rsidRPr="00F31D2D">
        <w:rPr>
          <w:rFonts w:ascii="inherit" w:eastAsia="Times New Roman" w:hAnsi="inherit" w:cs="Arial"/>
          <w:color w:val="222222"/>
          <w:sz w:val="24"/>
          <w:szCs w:val="24"/>
          <w:bdr w:val="none" w:sz="0" w:space="0" w:color="auto" w:frame="1"/>
        </w:rPr>
        <w:t>Let's see what's inside my /etc/puppet/modules/</w:t>
      </w:r>
      <w:proofErr w:type="spellStart"/>
      <w:r w:rsidRPr="00F31D2D">
        <w:rPr>
          <w:rFonts w:ascii="inherit" w:eastAsia="Times New Roman" w:hAnsi="inherit" w:cs="Arial"/>
          <w:color w:val="222222"/>
          <w:sz w:val="24"/>
          <w:szCs w:val="24"/>
          <w:bdr w:val="none" w:sz="0" w:space="0" w:color="auto" w:frame="1"/>
        </w:rPr>
        <w:t>sshdconfig</w:t>
      </w:r>
      <w:proofErr w:type="spellEnd"/>
      <w:r w:rsidRPr="00F31D2D">
        <w:rPr>
          <w:rFonts w:ascii="inherit" w:eastAsia="Times New Roman" w:hAnsi="inherit" w:cs="Arial"/>
          <w:color w:val="222222"/>
          <w:sz w:val="24"/>
          <w:szCs w:val="24"/>
          <w:bdr w:val="none" w:sz="0" w:space="0" w:color="auto" w:frame="1"/>
        </w:rPr>
        <w:t>/manifests/</w:t>
      </w:r>
      <w:proofErr w:type="spellStart"/>
      <w:r w:rsidRPr="00F31D2D">
        <w:rPr>
          <w:rFonts w:ascii="inherit" w:eastAsia="Times New Roman" w:hAnsi="inherit" w:cs="Arial"/>
          <w:color w:val="222222"/>
          <w:sz w:val="24"/>
          <w:szCs w:val="24"/>
          <w:bdr w:val="none" w:sz="0" w:space="0" w:color="auto" w:frame="1"/>
        </w:rPr>
        <w:t>init.pp</w:t>
      </w:r>
      <w:proofErr w:type="spellEnd"/>
      <w:r w:rsidRPr="00F31D2D">
        <w:rPr>
          <w:rFonts w:ascii="inherit" w:eastAsia="Times New Roman" w:hAnsi="inherit" w:cs="Arial"/>
          <w:color w:val="222222"/>
          <w:sz w:val="24"/>
          <w:szCs w:val="24"/>
          <w:bdr w:val="none" w:sz="0" w:space="0" w:color="auto" w:frame="1"/>
        </w:rPr>
        <w:t xml:space="preserve"> file.</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10" w:history="1">
        <w:r w:rsidR="00F31D2D" w:rsidRPr="00F31D2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525"/>
        <w:gridCol w:w="10125"/>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7</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8</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9</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10</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17</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18</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19</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20</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lastRenderedPageBreak/>
              <w:t>25</w:t>
            </w:r>
          </w:p>
        </w:tc>
        <w:tc>
          <w:tcPr>
            <w:tcW w:w="10125"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lastRenderedPageBreak/>
              <w:t>root@puppet</w:t>
            </w:r>
            <w:proofErr w:type="spellEnd"/>
            <w:r w:rsidRPr="00F31D2D">
              <w:rPr>
                <w:rFonts w:ascii="Courier New" w:eastAsia="Times New Roman" w:hAnsi="Courier New" w:cs="Courier New"/>
                <w:sz w:val="20"/>
              </w:rPr>
              <w:t>:/etc/puppet/modules/</w:t>
            </w:r>
            <w:proofErr w:type="spellStart"/>
            <w:r w:rsidRPr="00F31D2D">
              <w:rPr>
                <w:rFonts w:ascii="Courier New" w:eastAsia="Times New Roman" w:hAnsi="Courier New" w:cs="Courier New"/>
                <w:sz w:val="20"/>
              </w:rPr>
              <w:t>sshdconfig</w:t>
            </w:r>
            <w:proofErr w:type="spellEnd"/>
            <w:r w:rsidRPr="00F31D2D">
              <w:rPr>
                <w:rFonts w:ascii="Courier New" w:eastAsia="Times New Roman" w:hAnsi="Courier New" w:cs="Courier New"/>
                <w:sz w:val="20"/>
              </w:rPr>
              <w:t xml:space="preserve">/manifests# cat </w:t>
            </w:r>
            <w:proofErr w:type="spellStart"/>
            <w:r w:rsidRPr="00F31D2D">
              <w:rPr>
                <w:rFonts w:ascii="Courier New" w:eastAsia="Times New Roman" w:hAnsi="Courier New" w:cs="Courier New"/>
                <w:sz w:val="20"/>
              </w:rPr>
              <w:t>init.pp</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class</w:t>
            </w:r>
            <w:r w:rsidRPr="00F31D2D">
              <w:rPr>
                <w:rFonts w:ascii="Times New Roman" w:eastAsia="Times New Roman" w:hAnsi="Times New Roman" w:cs="Times New Roman"/>
                <w:sz w:val="24"/>
                <w:szCs w:val="24"/>
              </w:rPr>
              <w:t xml:space="preserve"> </w:t>
            </w:r>
            <w:proofErr w:type="spellStart"/>
            <w:r w:rsidRPr="00F31D2D">
              <w:rPr>
                <w:rFonts w:ascii="Courier New" w:eastAsia="Times New Roman" w:hAnsi="Courier New" w:cs="Courier New"/>
                <w:sz w:val="20"/>
              </w:rPr>
              <w:t>sshdconfig</w:t>
            </w:r>
            <w:proofErr w:type="spellEnd"/>
            <w:r w:rsidRPr="00F31D2D">
              <w:rPr>
                <w:rFonts w:ascii="Courier New" w:eastAsia="Times New Roman" w:hAnsi="Courier New" w:cs="Courier New"/>
                <w:sz w:val="20"/>
              </w:rPr>
              <w:t xml:space="preserve">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case</w:t>
            </w:r>
            <w:r w:rsidRPr="00F31D2D">
              <w:rPr>
                <w:rFonts w:ascii="Times New Roman" w:eastAsia="Times New Roman" w:hAnsi="Times New Roman" w:cs="Times New Roman"/>
                <w:sz w:val="24"/>
                <w:szCs w:val="24"/>
              </w:rPr>
              <w:t xml:space="preserve"> </w:t>
            </w: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osfamily</w:t>
            </w:r>
            <w:proofErr w:type="spellEnd"/>
            <w:r w:rsidRPr="00F31D2D">
              <w:rPr>
                <w:rFonts w:ascii="Courier New" w:eastAsia="Times New Roman" w:hAnsi="Courier New" w:cs="Courier New"/>
                <w:sz w:val="20"/>
              </w:rPr>
              <w:t xml:space="preserve">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Debian</w:t>
            </w:r>
            <w:proofErr w:type="spellEnd"/>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serviceName</w:t>
            </w:r>
            <w:proofErr w:type="spellEnd"/>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ssh</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RedHat</w:t>
            </w:r>
            <w:proofErr w:type="spellEnd"/>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serviceName</w:t>
            </w:r>
            <w:proofErr w:type="spellEnd"/>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sshd</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file { "/etc/</w:t>
            </w:r>
            <w:proofErr w:type="spellStart"/>
            <w:r w:rsidRPr="00F31D2D">
              <w:rPr>
                <w:rFonts w:ascii="Courier New" w:eastAsia="Times New Roman" w:hAnsi="Courier New" w:cs="Courier New"/>
                <w:sz w:val="20"/>
              </w:rPr>
              <w:t>ssh</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sshd_config</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owner   =&gt; 'root',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group   =&gt; 'root',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mode    =&gt; '0644',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content =&gt; template("$</w:t>
            </w:r>
            <w:proofErr w:type="spellStart"/>
            <w:r w:rsidRPr="00F31D2D">
              <w:rPr>
                <w:rFonts w:ascii="Courier New" w:eastAsia="Times New Roman" w:hAnsi="Courier New" w:cs="Courier New"/>
                <w:sz w:val="20"/>
              </w:rPr>
              <w:t>module_name</w:t>
            </w:r>
            <w:proofErr w:type="spellEnd"/>
            <w:r w:rsidRPr="00F31D2D">
              <w:rPr>
                <w:rFonts w:ascii="Courier New" w:eastAsia="Times New Roman" w:hAnsi="Courier New" w:cs="Courier New"/>
                <w:sz w:val="20"/>
              </w:rPr>
              <w:t>/sshd_config.erb"),</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notify  =&gt; Service[$</w:t>
            </w:r>
            <w:proofErr w:type="spellStart"/>
            <w:r w:rsidRPr="00F31D2D">
              <w:rPr>
                <w:rFonts w:ascii="Courier New" w:eastAsia="Times New Roman" w:hAnsi="Courier New" w:cs="Courier New"/>
                <w:sz w:val="20"/>
              </w:rPr>
              <w:t>serviceName</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service { $</w:t>
            </w:r>
            <w:proofErr w:type="spellStart"/>
            <w:r w:rsidRPr="00F31D2D">
              <w:rPr>
                <w:rFonts w:ascii="Courier New" w:eastAsia="Times New Roman" w:hAnsi="Courier New" w:cs="Courier New"/>
                <w:sz w:val="20"/>
              </w:rPr>
              <w:t>serviceName</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ensure =&gt; 'running',</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enable =&gt; 'true',</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:/etc/puppet/modules/</w:t>
            </w:r>
            <w:proofErr w:type="spellStart"/>
            <w:r w:rsidRPr="00F31D2D">
              <w:rPr>
                <w:rFonts w:ascii="Courier New" w:eastAsia="Times New Roman" w:hAnsi="Courier New" w:cs="Courier New"/>
                <w:sz w:val="20"/>
              </w:rPr>
              <w:t>sshdconfig</w:t>
            </w:r>
            <w:proofErr w:type="spellEnd"/>
            <w:r w:rsidRPr="00F31D2D">
              <w:rPr>
                <w:rFonts w:ascii="Courier New" w:eastAsia="Times New Roman" w:hAnsi="Courier New" w:cs="Courier New"/>
                <w:sz w:val="20"/>
              </w:rPr>
              <w:t>/manifests#</w:t>
            </w:r>
          </w:p>
        </w:tc>
      </w:tr>
    </w:tbl>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lastRenderedPageBreak/>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The module only does two things as mentioned before.</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numPr>
          <w:ilvl w:val="0"/>
          <w:numId w:val="1"/>
        </w:numPr>
        <w:shd w:val="clear" w:color="auto" w:fill="CCCCCC"/>
        <w:spacing w:after="0" w:line="240" w:lineRule="auto"/>
        <w:ind w:left="0" w:right="360"/>
        <w:textAlignment w:val="baseline"/>
        <w:rPr>
          <w:rFonts w:ascii="inherit" w:eastAsia="Times New Roman" w:hAnsi="inherit" w:cs="Arial"/>
          <w:color w:val="222222"/>
          <w:sz w:val="18"/>
          <w:szCs w:val="18"/>
        </w:rPr>
      </w:pPr>
      <w:r w:rsidRPr="00F31D2D">
        <w:rPr>
          <w:rFonts w:ascii="inherit" w:eastAsia="Times New Roman" w:hAnsi="inherit" w:cs="Arial"/>
          <w:color w:val="222222"/>
          <w:sz w:val="24"/>
          <w:szCs w:val="24"/>
          <w:bdr w:val="none" w:sz="0" w:space="0" w:color="auto" w:frame="1"/>
        </w:rPr>
        <w:t xml:space="preserve">It populates the content of </w:t>
      </w:r>
      <w:proofErr w:type="spellStart"/>
      <w:r w:rsidRPr="00F31D2D">
        <w:rPr>
          <w:rFonts w:ascii="inherit" w:eastAsia="Times New Roman" w:hAnsi="inherit" w:cs="Arial"/>
          <w:color w:val="222222"/>
          <w:sz w:val="24"/>
          <w:szCs w:val="24"/>
          <w:bdr w:val="none" w:sz="0" w:space="0" w:color="auto" w:frame="1"/>
        </w:rPr>
        <w:t>ssh</w:t>
      </w:r>
      <w:proofErr w:type="spellEnd"/>
      <w:r w:rsidRPr="00F31D2D">
        <w:rPr>
          <w:rFonts w:ascii="inherit" w:eastAsia="Times New Roman" w:hAnsi="inherit" w:cs="Arial"/>
          <w:color w:val="222222"/>
          <w:sz w:val="24"/>
          <w:szCs w:val="24"/>
          <w:bdr w:val="none" w:sz="0" w:space="0" w:color="auto" w:frame="1"/>
        </w:rPr>
        <w:t xml:space="preserve"> configuration file (from a template)</w:t>
      </w:r>
    </w:p>
    <w:p w:rsidR="00F31D2D" w:rsidRPr="00F31D2D" w:rsidRDefault="00F31D2D" w:rsidP="00F31D2D">
      <w:pPr>
        <w:numPr>
          <w:ilvl w:val="0"/>
          <w:numId w:val="1"/>
        </w:numPr>
        <w:shd w:val="clear" w:color="auto" w:fill="CCCCCC"/>
        <w:spacing w:after="0" w:line="240" w:lineRule="auto"/>
        <w:ind w:left="0" w:right="360"/>
        <w:textAlignment w:val="baseline"/>
        <w:rPr>
          <w:rFonts w:ascii="inherit" w:eastAsia="Times New Roman" w:hAnsi="inherit" w:cs="Arial"/>
          <w:color w:val="222222"/>
          <w:sz w:val="18"/>
          <w:szCs w:val="18"/>
        </w:rPr>
      </w:pPr>
      <w:r w:rsidRPr="00F31D2D">
        <w:rPr>
          <w:rFonts w:ascii="inherit" w:eastAsia="Times New Roman" w:hAnsi="inherit" w:cs="Arial"/>
          <w:color w:val="222222"/>
          <w:sz w:val="24"/>
          <w:szCs w:val="24"/>
          <w:bdr w:val="none" w:sz="0" w:space="0" w:color="auto" w:frame="1"/>
        </w:rPr>
        <w:t>It ensures that the service is running or not.</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Although it only does this two things, we have a case statement in the beginning of the </w:t>
      </w:r>
      <w:proofErr w:type="spellStart"/>
      <w:r w:rsidRPr="00F31D2D">
        <w:rPr>
          <w:rFonts w:ascii="inherit" w:eastAsia="Times New Roman" w:hAnsi="inherit" w:cs="Arial"/>
          <w:color w:val="222222"/>
          <w:sz w:val="24"/>
          <w:szCs w:val="24"/>
          <w:bdr w:val="none" w:sz="0" w:space="0" w:color="auto" w:frame="1"/>
        </w:rPr>
        <w:t>init.pp</w:t>
      </w:r>
      <w:proofErr w:type="spellEnd"/>
      <w:r w:rsidRPr="00F31D2D">
        <w:rPr>
          <w:rFonts w:ascii="inherit" w:eastAsia="Times New Roman" w:hAnsi="inherit" w:cs="Arial"/>
          <w:color w:val="222222"/>
          <w:sz w:val="24"/>
          <w:szCs w:val="24"/>
          <w:bdr w:val="none" w:sz="0" w:space="0" w:color="auto" w:frame="1"/>
        </w:rPr>
        <w:t xml:space="preserve"> file. This case statement does modify the value of the </w:t>
      </w:r>
      <w:proofErr w:type="spellStart"/>
      <w:r w:rsidRPr="00F31D2D">
        <w:rPr>
          <w:rFonts w:ascii="inherit" w:eastAsia="Times New Roman" w:hAnsi="inherit" w:cs="Arial"/>
          <w:color w:val="222222"/>
          <w:sz w:val="24"/>
          <w:szCs w:val="24"/>
          <w:bdr w:val="none" w:sz="0" w:space="0" w:color="auto" w:frame="1"/>
        </w:rPr>
        <w:t>servicename</w:t>
      </w:r>
      <w:proofErr w:type="spellEnd"/>
      <w:r w:rsidRPr="00F31D2D">
        <w:rPr>
          <w:rFonts w:ascii="inherit" w:eastAsia="Times New Roman" w:hAnsi="inherit" w:cs="Arial"/>
          <w:color w:val="222222"/>
          <w:sz w:val="24"/>
          <w:szCs w:val="24"/>
          <w:bdr w:val="none" w:sz="0" w:space="0" w:color="auto" w:frame="1"/>
        </w:rPr>
        <w:t xml:space="preserve"> variable depending upon on the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xml:space="preserve"> reported by the puppet client.</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t xml:space="preserve">If you are new to puppet -- You can define case statements on the puppet master server inside the manifests, that will provide different sets of data based on the </w:t>
      </w:r>
      <w:proofErr w:type="spellStart"/>
      <w:r w:rsidRPr="00F31D2D">
        <w:rPr>
          <w:rFonts w:ascii="inherit" w:eastAsia="Times New Roman" w:hAnsi="inherit" w:cs="Arial"/>
          <w:i/>
          <w:iCs/>
          <w:color w:val="666666"/>
          <w:sz w:val="24"/>
          <w:szCs w:val="24"/>
          <w:bdr w:val="none" w:sz="0" w:space="0" w:color="auto" w:frame="1"/>
        </w:rPr>
        <w:t>facter</w:t>
      </w:r>
      <w:proofErr w:type="spellEnd"/>
      <w:r w:rsidRPr="00F31D2D">
        <w:rPr>
          <w:rFonts w:ascii="inherit" w:eastAsia="Times New Roman" w:hAnsi="inherit" w:cs="Arial"/>
          <w:i/>
          <w:iCs/>
          <w:color w:val="666666"/>
          <w:sz w:val="24"/>
          <w:szCs w:val="24"/>
          <w:bdr w:val="none" w:sz="0" w:space="0" w:color="auto" w:frame="1"/>
        </w:rPr>
        <w:t xml:space="preserve"> variable. </w:t>
      </w:r>
      <w:proofErr w:type="spellStart"/>
      <w:r w:rsidRPr="00F31D2D">
        <w:rPr>
          <w:rFonts w:ascii="inherit" w:eastAsia="Times New Roman" w:hAnsi="inherit" w:cs="Arial"/>
          <w:i/>
          <w:iCs/>
          <w:color w:val="666666"/>
          <w:sz w:val="24"/>
          <w:szCs w:val="24"/>
          <w:bdr w:val="none" w:sz="0" w:space="0" w:color="auto" w:frame="1"/>
        </w:rPr>
        <w:t>Facter</w:t>
      </w:r>
      <w:proofErr w:type="spellEnd"/>
      <w:r w:rsidRPr="00F31D2D">
        <w:rPr>
          <w:rFonts w:ascii="inherit" w:eastAsia="Times New Roman" w:hAnsi="inherit" w:cs="Arial"/>
          <w:i/>
          <w:iCs/>
          <w:color w:val="666666"/>
          <w:sz w:val="24"/>
          <w:szCs w:val="24"/>
          <w:bdr w:val="none" w:sz="0" w:space="0" w:color="auto" w:frame="1"/>
        </w:rPr>
        <w:t xml:space="preserve"> is nothing but a tool installed on all puppet agent's (puppet client's), that collects all inventory details of that server. These details contains information like </w:t>
      </w:r>
      <w:proofErr w:type="spellStart"/>
      <w:r w:rsidRPr="00F31D2D">
        <w:rPr>
          <w:rFonts w:ascii="inherit" w:eastAsia="Times New Roman" w:hAnsi="inherit" w:cs="Arial"/>
          <w:i/>
          <w:iCs/>
          <w:color w:val="666666"/>
          <w:sz w:val="24"/>
          <w:szCs w:val="24"/>
          <w:bdr w:val="none" w:sz="0" w:space="0" w:color="auto" w:frame="1"/>
        </w:rPr>
        <w:t>Ip</w:t>
      </w:r>
      <w:proofErr w:type="spellEnd"/>
      <w:r w:rsidRPr="00F31D2D">
        <w:rPr>
          <w:rFonts w:ascii="inherit" w:eastAsia="Times New Roman" w:hAnsi="inherit" w:cs="Arial"/>
          <w:i/>
          <w:iCs/>
          <w:color w:val="666666"/>
          <w:sz w:val="24"/>
          <w:szCs w:val="24"/>
          <w:bdr w:val="none" w:sz="0" w:space="0" w:color="auto" w:frame="1"/>
        </w:rPr>
        <w:t xml:space="preserve"> address, Hostname, Operating system, </w:t>
      </w:r>
      <w:proofErr w:type="spellStart"/>
      <w:r w:rsidRPr="00F31D2D">
        <w:rPr>
          <w:rFonts w:ascii="inherit" w:eastAsia="Times New Roman" w:hAnsi="inherit" w:cs="Arial"/>
          <w:i/>
          <w:iCs/>
          <w:color w:val="666666"/>
          <w:sz w:val="24"/>
          <w:szCs w:val="24"/>
          <w:bdr w:val="none" w:sz="0" w:space="0" w:color="auto" w:frame="1"/>
        </w:rPr>
        <w:t>Osfamily</w:t>
      </w:r>
      <w:proofErr w:type="spellEnd"/>
      <w:r w:rsidRPr="00F31D2D">
        <w:rPr>
          <w:rFonts w:ascii="inherit" w:eastAsia="Times New Roman" w:hAnsi="inherit" w:cs="Arial"/>
          <w:i/>
          <w:iCs/>
          <w:color w:val="666666"/>
          <w:sz w:val="24"/>
          <w:szCs w:val="24"/>
          <w:bdr w:val="none" w:sz="0" w:space="0" w:color="auto" w:frame="1"/>
        </w:rPr>
        <w:t>, and much more...</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An example output of </w:t>
      </w:r>
      <w:proofErr w:type="spellStart"/>
      <w:r w:rsidRPr="00F31D2D">
        <w:rPr>
          <w:rFonts w:ascii="inherit" w:eastAsia="Times New Roman" w:hAnsi="inherit" w:cs="Arial"/>
          <w:color w:val="222222"/>
          <w:sz w:val="24"/>
          <w:szCs w:val="24"/>
          <w:bdr w:val="none" w:sz="0" w:space="0" w:color="auto" w:frame="1"/>
        </w:rPr>
        <w:t>facter</w:t>
      </w:r>
      <w:proofErr w:type="spellEnd"/>
      <w:r w:rsidRPr="00F31D2D">
        <w:rPr>
          <w:rFonts w:ascii="inherit" w:eastAsia="Times New Roman" w:hAnsi="inherit" w:cs="Arial"/>
          <w:color w:val="222222"/>
          <w:sz w:val="24"/>
          <w:szCs w:val="24"/>
          <w:bdr w:val="none" w:sz="0" w:space="0" w:color="auto" w:frame="1"/>
        </w:rPr>
        <w:t xml:space="preserve"> with the variable's we used is shown below.</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Note</w:t>
      </w:r>
      <w:r w:rsidRPr="00F31D2D">
        <w:rPr>
          <w:rFonts w:ascii="inherit" w:eastAsia="Times New Roman" w:hAnsi="inherit" w:cs="Arial"/>
          <w:color w:val="222222"/>
          <w:sz w:val="24"/>
          <w:szCs w:val="24"/>
          <w:bdr w:val="none" w:sz="0" w:space="0" w:color="auto" w:frame="1"/>
        </w:rPr>
        <w:t xml:space="preserve">: The below command was run on one of my puppet client. The full output of </w:t>
      </w:r>
      <w:proofErr w:type="spellStart"/>
      <w:r w:rsidRPr="00F31D2D">
        <w:rPr>
          <w:rFonts w:ascii="inherit" w:eastAsia="Times New Roman" w:hAnsi="inherit" w:cs="Arial"/>
          <w:color w:val="222222"/>
          <w:sz w:val="24"/>
          <w:szCs w:val="24"/>
          <w:bdr w:val="none" w:sz="0" w:space="0" w:color="auto" w:frame="1"/>
        </w:rPr>
        <w:t>facter</w:t>
      </w:r>
      <w:proofErr w:type="spellEnd"/>
      <w:r w:rsidRPr="00F31D2D">
        <w:rPr>
          <w:rFonts w:ascii="inherit" w:eastAsia="Times New Roman" w:hAnsi="inherit" w:cs="Arial"/>
          <w:color w:val="222222"/>
          <w:sz w:val="24"/>
          <w:szCs w:val="24"/>
          <w:bdr w:val="none" w:sz="0" w:space="0" w:color="auto" w:frame="1"/>
        </w:rPr>
        <w:t xml:space="preserve"> command is too long to show here, so </w:t>
      </w:r>
      <w:proofErr w:type="spellStart"/>
      <w:r w:rsidRPr="00F31D2D">
        <w:rPr>
          <w:rFonts w:ascii="inherit" w:eastAsia="Times New Roman" w:hAnsi="inherit" w:cs="Arial"/>
          <w:color w:val="222222"/>
          <w:sz w:val="24"/>
          <w:szCs w:val="24"/>
          <w:bdr w:val="none" w:sz="0" w:space="0" w:color="auto" w:frame="1"/>
        </w:rPr>
        <w:t>i</w:t>
      </w:r>
      <w:proofErr w:type="spellEnd"/>
      <w:r w:rsidRPr="00F31D2D">
        <w:rPr>
          <w:rFonts w:ascii="inherit" w:eastAsia="Times New Roman" w:hAnsi="inherit" w:cs="Arial"/>
          <w:color w:val="222222"/>
          <w:sz w:val="24"/>
          <w:szCs w:val="24"/>
          <w:bdr w:val="none" w:sz="0" w:space="0" w:color="auto" w:frame="1"/>
        </w:rPr>
        <w:t xml:space="preserve"> did a </w:t>
      </w:r>
      <w:proofErr w:type="spellStart"/>
      <w:r w:rsidRPr="00F31D2D">
        <w:rPr>
          <w:rFonts w:ascii="inherit" w:eastAsia="Times New Roman" w:hAnsi="inherit" w:cs="Arial"/>
          <w:color w:val="222222"/>
          <w:sz w:val="24"/>
          <w:szCs w:val="24"/>
          <w:bdr w:val="none" w:sz="0" w:space="0" w:color="auto" w:frame="1"/>
        </w:rPr>
        <w:t>grep</w:t>
      </w:r>
      <w:proofErr w:type="spellEnd"/>
      <w:r w:rsidRPr="00F31D2D">
        <w:rPr>
          <w:rFonts w:ascii="inherit" w:eastAsia="Times New Roman" w:hAnsi="inherit" w:cs="Arial"/>
          <w:color w:val="222222"/>
          <w:sz w:val="24"/>
          <w:szCs w:val="24"/>
          <w:bdr w:val="none" w:sz="0" w:space="0" w:color="auto" w:frame="1"/>
        </w:rPr>
        <w:t xml:space="preserve"> for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xml:space="preserve"> and operating system variables.</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11" w:history="1">
        <w:r w:rsidR="00F31D2D" w:rsidRPr="00F31D2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facter</w:t>
            </w:r>
            <w:proofErr w:type="spellEnd"/>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egrep</w:t>
            </w:r>
            <w:proofErr w:type="spellEnd"/>
            <w:r w:rsidRPr="00F31D2D">
              <w:rPr>
                <w:rFonts w:ascii="Courier New" w:eastAsia="Times New Roman" w:hAnsi="Courier New" w:cs="Courier New"/>
                <w:sz w:val="20"/>
              </w:rPr>
              <w:t xml:space="preserve"> -w '</w:t>
            </w:r>
            <w:proofErr w:type="spellStart"/>
            <w:r w:rsidRPr="00F31D2D">
              <w:rPr>
                <w:rFonts w:ascii="Courier New" w:eastAsia="Times New Roman" w:hAnsi="Courier New" w:cs="Courier New"/>
                <w:sz w:val="20"/>
              </w:rPr>
              <w:t>osfamily|operatingsystem</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operatingsystem</w:t>
            </w:r>
            <w:proofErr w:type="spellEnd"/>
            <w:r w:rsidRPr="00F31D2D">
              <w:rPr>
                <w:rFonts w:ascii="Courier New" w:eastAsia="Times New Roman" w:hAnsi="Courier New" w:cs="Courier New"/>
                <w:sz w:val="20"/>
              </w:rPr>
              <w:t xml:space="preserve"> =&gt; </w:t>
            </w:r>
            <w:proofErr w:type="spellStart"/>
            <w:r w:rsidRPr="00F31D2D">
              <w:rPr>
                <w:rFonts w:ascii="Courier New" w:eastAsia="Times New Roman" w:hAnsi="Courier New" w:cs="Courier New"/>
                <w:sz w:val="20"/>
              </w:rPr>
              <w:t>Ubuntu</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osfamily</w:t>
            </w:r>
            <w:proofErr w:type="spellEnd"/>
            <w:r w:rsidRPr="00F31D2D">
              <w:rPr>
                <w:rFonts w:ascii="Courier New" w:eastAsia="Times New Roman" w:hAnsi="Courier New" w:cs="Courier New"/>
                <w:sz w:val="20"/>
              </w:rPr>
              <w:t xml:space="preserve"> =&gt; </w:t>
            </w:r>
            <w:proofErr w:type="spellStart"/>
            <w:r w:rsidRPr="00F31D2D">
              <w:rPr>
                <w:rFonts w:ascii="Courier New" w:eastAsia="Times New Roman" w:hAnsi="Courier New" w:cs="Courier New"/>
                <w:sz w:val="20"/>
              </w:rPr>
              <w:t>Debian</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w:t>
            </w:r>
          </w:p>
        </w:tc>
      </w:tr>
    </w:tbl>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In the previously shown </w:t>
      </w:r>
      <w:proofErr w:type="spellStart"/>
      <w:r w:rsidRPr="00F31D2D">
        <w:rPr>
          <w:rFonts w:ascii="inherit" w:eastAsia="Times New Roman" w:hAnsi="inherit" w:cs="Arial"/>
          <w:color w:val="222222"/>
          <w:sz w:val="24"/>
          <w:szCs w:val="24"/>
          <w:bdr w:val="none" w:sz="0" w:space="0" w:color="auto" w:frame="1"/>
        </w:rPr>
        <w:t>sshdconfig</w:t>
      </w:r>
      <w:proofErr w:type="spellEnd"/>
      <w:r w:rsidRPr="00F31D2D">
        <w:rPr>
          <w:rFonts w:ascii="inherit" w:eastAsia="Times New Roman" w:hAnsi="inherit" w:cs="Arial"/>
          <w:color w:val="222222"/>
          <w:sz w:val="24"/>
          <w:szCs w:val="24"/>
          <w:bdr w:val="none" w:sz="0" w:space="0" w:color="auto" w:frame="1"/>
        </w:rPr>
        <w:t xml:space="preserve"> module, we only had two case statement's (one for </w:t>
      </w:r>
      <w:proofErr w:type="spellStart"/>
      <w:r w:rsidRPr="00F31D2D">
        <w:rPr>
          <w:rFonts w:ascii="inherit" w:eastAsia="Times New Roman" w:hAnsi="inherit" w:cs="Arial"/>
          <w:color w:val="222222"/>
          <w:sz w:val="24"/>
          <w:szCs w:val="24"/>
          <w:bdr w:val="none" w:sz="0" w:space="0" w:color="auto" w:frame="1"/>
        </w:rPr>
        <w:t>redhat</w:t>
      </w:r>
      <w:proofErr w:type="spellEnd"/>
      <w:r w:rsidRPr="00F31D2D">
        <w:rPr>
          <w:rFonts w:ascii="inherit" w:eastAsia="Times New Roman" w:hAnsi="inherit" w:cs="Arial"/>
          <w:color w:val="222222"/>
          <w:sz w:val="24"/>
          <w:szCs w:val="24"/>
          <w:bdr w:val="none" w:sz="0" w:space="0" w:color="auto" w:frame="1"/>
        </w:rPr>
        <w:t xml:space="preserve"> </w:t>
      </w:r>
      <w:proofErr w:type="spellStart"/>
      <w:r w:rsidRPr="00F31D2D">
        <w:rPr>
          <w:rFonts w:ascii="inherit" w:eastAsia="Times New Roman" w:hAnsi="inherit" w:cs="Arial"/>
          <w:color w:val="222222"/>
          <w:sz w:val="24"/>
          <w:szCs w:val="24"/>
          <w:bdr w:val="none" w:sz="0" w:space="0" w:color="auto" w:frame="1"/>
        </w:rPr>
        <w:t>os</w:t>
      </w:r>
      <w:proofErr w:type="spellEnd"/>
      <w:r w:rsidRPr="00F31D2D">
        <w:rPr>
          <w:rFonts w:ascii="inherit" w:eastAsia="Times New Roman" w:hAnsi="inherit" w:cs="Arial"/>
          <w:color w:val="222222"/>
          <w:sz w:val="24"/>
          <w:szCs w:val="24"/>
          <w:bdr w:val="none" w:sz="0" w:space="0" w:color="auto" w:frame="1"/>
        </w:rPr>
        <w:t xml:space="preserve">, and the other for </w:t>
      </w:r>
      <w:proofErr w:type="spellStart"/>
      <w:r w:rsidRPr="00F31D2D">
        <w:rPr>
          <w:rFonts w:ascii="inherit" w:eastAsia="Times New Roman" w:hAnsi="inherit" w:cs="Arial"/>
          <w:color w:val="222222"/>
          <w:sz w:val="24"/>
          <w:szCs w:val="24"/>
          <w:bdr w:val="none" w:sz="0" w:space="0" w:color="auto" w:frame="1"/>
        </w:rPr>
        <w:t>ubuntu</w:t>
      </w:r>
      <w:proofErr w:type="spellEnd"/>
      <w:r w:rsidRPr="00F31D2D">
        <w:rPr>
          <w:rFonts w:ascii="inherit" w:eastAsia="Times New Roman" w:hAnsi="inherit" w:cs="Arial"/>
          <w:color w:val="222222"/>
          <w:sz w:val="24"/>
          <w:szCs w:val="24"/>
          <w:bdr w:val="none" w:sz="0" w:space="0" w:color="auto" w:frame="1"/>
        </w:rPr>
        <w:t xml:space="preserve"> </w:t>
      </w:r>
      <w:proofErr w:type="spellStart"/>
      <w:r w:rsidRPr="00F31D2D">
        <w:rPr>
          <w:rFonts w:ascii="inherit" w:eastAsia="Times New Roman" w:hAnsi="inherit" w:cs="Arial"/>
          <w:color w:val="222222"/>
          <w:sz w:val="24"/>
          <w:szCs w:val="24"/>
          <w:bdr w:val="none" w:sz="0" w:space="0" w:color="auto" w:frame="1"/>
        </w:rPr>
        <w:t>os</w:t>
      </w:r>
      <w:proofErr w:type="spellEnd"/>
      <w:r w:rsidRPr="00F31D2D">
        <w:rPr>
          <w:rFonts w:ascii="inherit" w:eastAsia="Times New Roman" w:hAnsi="inherit" w:cs="Arial"/>
          <w:color w:val="222222"/>
          <w:sz w:val="24"/>
          <w:szCs w:val="24"/>
          <w:bdr w:val="none" w:sz="0" w:space="0" w:color="auto" w:frame="1"/>
        </w:rPr>
        <w:t xml:space="preserve">.). Imagine if you have 7 to 8 different types of Linux distribution's running in your environment. In that case, your </w:t>
      </w:r>
      <w:proofErr w:type="spellStart"/>
      <w:r w:rsidRPr="00F31D2D">
        <w:rPr>
          <w:rFonts w:ascii="inherit" w:eastAsia="Times New Roman" w:hAnsi="inherit" w:cs="Arial"/>
          <w:color w:val="222222"/>
          <w:sz w:val="24"/>
          <w:szCs w:val="24"/>
          <w:bdr w:val="none" w:sz="0" w:space="0" w:color="auto" w:frame="1"/>
        </w:rPr>
        <w:t>sshdconfig</w:t>
      </w:r>
      <w:proofErr w:type="spellEnd"/>
      <w:r w:rsidRPr="00F31D2D">
        <w:rPr>
          <w:rFonts w:ascii="inherit" w:eastAsia="Times New Roman" w:hAnsi="inherit" w:cs="Arial"/>
          <w:color w:val="222222"/>
          <w:sz w:val="24"/>
          <w:szCs w:val="24"/>
          <w:bdr w:val="none" w:sz="0" w:space="0" w:color="auto" w:frame="1"/>
        </w:rPr>
        <w:t xml:space="preserve"> module's </w:t>
      </w:r>
      <w:proofErr w:type="spellStart"/>
      <w:r w:rsidRPr="00F31D2D">
        <w:rPr>
          <w:rFonts w:ascii="inherit" w:eastAsia="Times New Roman" w:hAnsi="inherit" w:cs="Arial"/>
          <w:color w:val="222222"/>
          <w:sz w:val="24"/>
          <w:szCs w:val="24"/>
          <w:bdr w:val="none" w:sz="0" w:space="0" w:color="auto" w:frame="1"/>
        </w:rPr>
        <w:t>init.pp</w:t>
      </w:r>
      <w:proofErr w:type="spellEnd"/>
      <w:r w:rsidRPr="00F31D2D">
        <w:rPr>
          <w:rFonts w:ascii="inherit" w:eastAsia="Times New Roman" w:hAnsi="inherit" w:cs="Arial"/>
          <w:color w:val="222222"/>
          <w:sz w:val="24"/>
          <w:szCs w:val="24"/>
          <w:bdr w:val="none" w:sz="0" w:space="0" w:color="auto" w:frame="1"/>
        </w:rPr>
        <w:t xml:space="preserve"> file should contain a case statement for each of those operating </w:t>
      </w:r>
      <w:proofErr w:type="spellStart"/>
      <w:r w:rsidRPr="00F31D2D">
        <w:rPr>
          <w:rFonts w:ascii="inherit" w:eastAsia="Times New Roman" w:hAnsi="inherit" w:cs="Arial"/>
          <w:color w:val="222222"/>
          <w:sz w:val="24"/>
          <w:szCs w:val="24"/>
          <w:bdr w:val="none" w:sz="0" w:space="0" w:color="auto" w:frame="1"/>
        </w:rPr>
        <w:t>system's</w:t>
      </w:r>
      <w:proofErr w:type="spellEnd"/>
      <w:r w:rsidRPr="00F31D2D">
        <w:rPr>
          <w:rFonts w:ascii="inherit" w:eastAsia="Times New Roman" w:hAnsi="inherit" w:cs="Arial"/>
          <w:color w:val="222222"/>
          <w:sz w:val="24"/>
          <w:szCs w:val="24"/>
          <w:bdr w:val="none" w:sz="0" w:space="0" w:color="auto" w:frame="1"/>
        </w:rPr>
        <w:t>. Now the code for that module will become unnecessarily lengthy because we are including variable data inside the code(which is not a good practice)</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t xml:space="preserve">The situation will become even worse if you have a module, and that module has to give different configuration values on different hosts. Take an example of your </w:t>
      </w:r>
      <w:proofErr w:type="spellStart"/>
      <w:r w:rsidRPr="00F31D2D">
        <w:rPr>
          <w:rFonts w:ascii="inherit" w:eastAsia="Times New Roman" w:hAnsi="inherit" w:cs="Arial"/>
          <w:i/>
          <w:iCs/>
          <w:color w:val="666666"/>
          <w:sz w:val="24"/>
          <w:szCs w:val="24"/>
          <w:bdr w:val="none" w:sz="0" w:space="0" w:color="auto" w:frame="1"/>
        </w:rPr>
        <w:t>iptable</w:t>
      </w:r>
      <w:proofErr w:type="spellEnd"/>
      <w:r w:rsidRPr="00F31D2D">
        <w:rPr>
          <w:rFonts w:ascii="inherit" w:eastAsia="Times New Roman" w:hAnsi="inherit" w:cs="Arial"/>
          <w:i/>
          <w:iCs/>
          <w:color w:val="666666"/>
          <w:sz w:val="24"/>
          <w:szCs w:val="24"/>
          <w:bdr w:val="none" w:sz="0" w:space="0" w:color="auto" w:frame="1"/>
        </w:rPr>
        <w:t xml:space="preserve"> firewall module. You will have different set of rules in each host (some will have port 25 open, some will have 80 open, some hosts should allow </w:t>
      </w:r>
      <w:proofErr w:type="spellStart"/>
      <w:r w:rsidRPr="00F31D2D">
        <w:rPr>
          <w:rFonts w:ascii="inherit" w:eastAsia="Times New Roman" w:hAnsi="inherit" w:cs="Arial"/>
          <w:i/>
          <w:iCs/>
          <w:color w:val="666666"/>
          <w:sz w:val="24"/>
          <w:szCs w:val="24"/>
          <w:bdr w:val="none" w:sz="0" w:space="0" w:color="auto" w:frame="1"/>
        </w:rPr>
        <w:t>ssh</w:t>
      </w:r>
      <w:proofErr w:type="spellEnd"/>
      <w:r w:rsidRPr="00F31D2D">
        <w:rPr>
          <w:rFonts w:ascii="inherit" w:eastAsia="Times New Roman" w:hAnsi="inherit" w:cs="Arial"/>
          <w:i/>
          <w:iCs/>
          <w:color w:val="666666"/>
          <w:sz w:val="24"/>
          <w:szCs w:val="24"/>
          <w:bdr w:val="none" w:sz="0" w:space="0" w:color="auto" w:frame="1"/>
        </w:rPr>
        <w:t xml:space="preserve"> access to a certain </w:t>
      </w:r>
      <w:proofErr w:type="spellStart"/>
      <w:r w:rsidRPr="00F31D2D">
        <w:rPr>
          <w:rFonts w:ascii="inherit" w:eastAsia="Times New Roman" w:hAnsi="inherit" w:cs="Arial"/>
          <w:i/>
          <w:iCs/>
          <w:color w:val="666666"/>
          <w:sz w:val="24"/>
          <w:szCs w:val="24"/>
          <w:bdr w:val="none" w:sz="0" w:space="0" w:color="auto" w:frame="1"/>
        </w:rPr>
        <w:t>ip</w:t>
      </w:r>
      <w:proofErr w:type="spellEnd"/>
      <w:r w:rsidRPr="00F31D2D">
        <w:rPr>
          <w:rFonts w:ascii="inherit" w:eastAsia="Times New Roman" w:hAnsi="inherit" w:cs="Arial"/>
          <w:i/>
          <w:iCs/>
          <w:color w:val="666666"/>
          <w:sz w:val="24"/>
          <w:szCs w:val="24"/>
          <w:bdr w:val="none" w:sz="0" w:space="0" w:color="auto" w:frame="1"/>
        </w:rPr>
        <w:t xml:space="preserve"> address, but some should deny etc </w:t>
      </w:r>
      <w:proofErr w:type="spellStart"/>
      <w:r w:rsidRPr="00F31D2D">
        <w:rPr>
          <w:rFonts w:ascii="inherit" w:eastAsia="Times New Roman" w:hAnsi="inherit" w:cs="Arial"/>
          <w:i/>
          <w:iCs/>
          <w:color w:val="666666"/>
          <w:sz w:val="24"/>
          <w:szCs w:val="24"/>
          <w:bdr w:val="none" w:sz="0" w:space="0" w:color="auto" w:frame="1"/>
        </w:rPr>
        <w:t>etc</w:t>
      </w:r>
      <w:proofErr w:type="spellEnd"/>
      <w:r w:rsidRPr="00F31D2D">
        <w:rPr>
          <w:rFonts w:ascii="inherit" w:eastAsia="Times New Roman" w:hAnsi="inherit" w:cs="Arial"/>
          <w:i/>
          <w:iCs/>
          <w:color w:val="666666"/>
          <w:sz w:val="24"/>
          <w:szCs w:val="24"/>
          <w:bdr w:val="none" w:sz="0" w:space="0" w:color="auto" w:frame="1"/>
        </w:rPr>
        <w:t xml:space="preserve">.). In that case </w:t>
      </w:r>
      <w:proofErr w:type="spellStart"/>
      <w:r w:rsidRPr="00F31D2D">
        <w:rPr>
          <w:rFonts w:ascii="inherit" w:eastAsia="Times New Roman" w:hAnsi="inherit" w:cs="Arial"/>
          <w:i/>
          <w:iCs/>
          <w:color w:val="666666"/>
          <w:sz w:val="24"/>
          <w:szCs w:val="24"/>
          <w:bdr w:val="none" w:sz="0" w:space="0" w:color="auto" w:frame="1"/>
        </w:rPr>
        <w:t>hardcoding</w:t>
      </w:r>
      <w:proofErr w:type="spellEnd"/>
      <w:r w:rsidRPr="00F31D2D">
        <w:rPr>
          <w:rFonts w:ascii="inherit" w:eastAsia="Times New Roman" w:hAnsi="inherit" w:cs="Arial"/>
          <w:i/>
          <w:iCs/>
          <w:color w:val="666666"/>
          <w:sz w:val="24"/>
          <w:szCs w:val="24"/>
          <w:bdr w:val="none" w:sz="0" w:space="0" w:color="auto" w:frame="1"/>
        </w:rPr>
        <w:t xml:space="preserve"> values as we did is not going to help, and is really a bad idea.</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Another disadvantage of </w:t>
      </w:r>
      <w:proofErr w:type="spellStart"/>
      <w:r w:rsidRPr="00F31D2D">
        <w:rPr>
          <w:rFonts w:ascii="inherit" w:eastAsia="Times New Roman" w:hAnsi="inherit" w:cs="Arial"/>
          <w:color w:val="222222"/>
          <w:sz w:val="24"/>
          <w:szCs w:val="24"/>
          <w:bdr w:val="none" w:sz="0" w:space="0" w:color="auto" w:frame="1"/>
        </w:rPr>
        <w:t>hardcoding</w:t>
      </w:r>
      <w:proofErr w:type="spellEnd"/>
      <w:r w:rsidRPr="00F31D2D">
        <w:rPr>
          <w:rFonts w:ascii="inherit" w:eastAsia="Times New Roman" w:hAnsi="inherit" w:cs="Arial"/>
          <w:color w:val="222222"/>
          <w:sz w:val="24"/>
          <w:szCs w:val="24"/>
          <w:bdr w:val="none" w:sz="0" w:space="0" w:color="auto" w:frame="1"/>
        </w:rPr>
        <w:t xml:space="preserve"> data inside a puppet module is that it becomes useless to other's. Which means it is not portable. Because the module will contain values which are meaningful to your environment and architecture, and will be useless in one of your new project (and you cannot even share that module which other's).</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A good idea is to separate the data from the puppet module manifests, so that the module code is untouched, and only data values are modified depending upon the hostname,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xml:space="preserve">, environment, etc </w:t>
      </w:r>
      <w:proofErr w:type="spellStart"/>
      <w:r w:rsidRPr="00F31D2D">
        <w:rPr>
          <w:rFonts w:ascii="inherit" w:eastAsia="Times New Roman" w:hAnsi="inherit" w:cs="Arial"/>
          <w:color w:val="222222"/>
          <w:sz w:val="24"/>
          <w:szCs w:val="24"/>
          <w:bdr w:val="none" w:sz="0" w:space="0" w:color="auto" w:frame="1"/>
        </w:rPr>
        <w:t>etc</w:t>
      </w:r>
      <w:proofErr w:type="spellEnd"/>
      <w:r w:rsidRPr="00F31D2D">
        <w:rPr>
          <w:rFonts w:ascii="inherit" w:eastAsia="Times New Roman" w:hAnsi="inherit" w:cs="Arial"/>
          <w:color w:val="222222"/>
          <w:sz w:val="24"/>
          <w:szCs w:val="24"/>
          <w:bdr w:val="none" w:sz="0" w:space="0" w:color="auto" w:frame="1"/>
        </w:rPr>
        <w:t>.</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lastRenderedPageBreak/>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To solve this problem we can use something called as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with puppet.</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180" w:line="312" w:lineRule="atLeast"/>
        <w:textAlignment w:val="baseline"/>
        <w:outlineLvl w:val="1"/>
        <w:rPr>
          <w:rFonts w:ascii="Lucida Sans Unicode" w:eastAsia="Times New Roman" w:hAnsi="Lucida Sans Unicode" w:cs="Lucida Sans Unicode"/>
          <w:color w:val="333333"/>
          <w:sz w:val="48"/>
          <w:szCs w:val="48"/>
        </w:rPr>
      </w:pPr>
      <w:r w:rsidRPr="00F31D2D">
        <w:rPr>
          <w:rFonts w:ascii="Lucida Sans Unicode" w:eastAsia="Times New Roman" w:hAnsi="Lucida Sans Unicode" w:cs="Lucida Sans Unicode"/>
          <w:color w:val="333333"/>
          <w:sz w:val="48"/>
          <w:szCs w:val="48"/>
        </w:rPr>
        <w:t xml:space="preserve">What is </w:t>
      </w:r>
      <w:proofErr w:type="spellStart"/>
      <w:r w:rsidRPr="00F31D2D">
        <w:rPr>
          <w:rFonts w:ascii="Lucida Sans Unicode" w:eastAsia="Times New Roman" w:hAnsi="Lucida Sans Unicode" w:cs="Lucida Sans Unicode"/>
          <w:color w:val="333333"/>
          <w:sz w:val="48"/>
          <w:szCs w:val="48"/>
        </w:rPr>
        <w:t>hiera</w:t>
      </w:r>
      <w:proofErr w:type="spellEnd"/>
      <w:r w:rsidRPr="00F31D2D">
        <w:rPr>
          <w:rFonts w:ascii="Lucida Sans Unicode" w:eastAsia="Times New Roman" w:hAnsi="Lucida Sans Unicode" w:cs="Lucida Sans Unicode"/>
          <w:color w:val="333333"/>
          <w:sz w:val="48"/>
          <w:szCs w:val="48"/>
        </w:rPr>
        <w:t>?</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is nothing, but a key value look up tool, which can be ordered and organized nicely without meddling with the actual code. Just give </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the data that your modules need, and you are ready to go.</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Let me tell that again.."</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makes your data separate from the module's, so that the module code remains untouched. This helps your module's to be reusable and clean, and save you from repetition". Before you go ahead, read the below line very carefully.</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proofErr w:type="spellStart"/>
      <w:r w:rsidRPr="00F31D2D">
        <w:rPr>
          <w:rFonts w:ascii="inherit" w:eastAsia="Times New Roman" w:hAnsi="inherit" w:cs="Arial"/>
          <w:b/>
          <w:bCs/>
          <w:i/>
          <w:iCs/>
          <w:color w:val="666666"/>
          <w:sz w:val="24"/>
          <w:szCs w:val="24"/>
        </w:rPr>
        <w:t>Hiera</w:t>
      </w:r>
      <w:proofErr w:type="spellEnd"/>
      <w:r w:rsidRPr="00F31D2D">
        <w:rPr>
          <w:rFonts w:ascii="inherit" w:eastAsia="Times New Roman" w:hAnsi="inherit" w:cs="Arial"/>
          <w:b/>
          <w:bCs/>
          <w:i/>
          <w:iCs/>
          <w:color w:val="666666"/>
          <w:sz w:val="24"/>
          <w:szCs w:val="24"/>
        </w:rPr>
        <w:t xml:space="preserve"> requires </w:t>
      </w:r>
      <w:proofErr w:type="spellStart"/>
      <w:r w:rsidRPr="00F31D2D">
        <w:rPr>
          <w:rFonts w:ascii="inherit" w:eastAsia="Times New Roman" w:hAnsi="inherit" w:cs="Arial"/>
          <w:b/>
          <w:bCs/>
          <w:i/>
          <w:iCs/>
          <w:color w:val="666666"/>
          <w:sz w:val="24"/>
          <w:szCs w:val="24"/>
        </w:rPr>
        <w:t>requires</w:t>
      </w:r>
      <w:proofErr w:type="spellEnd"/>
      <w:r w:rsidRPr="00F31D2D">
        <w:rPr>
          <w:rFonts w:ascii="inherit" w:eastAsia="Times New Roman" w:hAnsi="inherit" w:cs="Arial"/>
          <w:b/>
          <w:bCs/>
          <w:i/>
          <w:iCs/>
          <w:color w:val="666666"/>
          <w:sz w:val="24"/>
          <w:szCs w:val="24"/>
        </w:rPr>
        <w:t xml:space="preserve"> Puppet 2.7.x or later</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Your configuration data inside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can be in two formats(mentioned below.)</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numPr>
          <w:ilvl w:val="0"/>
          <w:numId w:val="2"/>
        </w:numPr>
        <w:shd w:val="clear" w:color="auto" w:fill="CCCCCC"/>
        <w:spacing w:after="0" w:line="240" w:lineRule="auto"/>
        <w:ind w:left="0" w:right="360"/>
        <w:textAlignment w:val="baseline"/>
        <w:rPr>
          <w:rFonts w:ascii="inherit" w:eastAsia="Times New Roman" w:hAnsi="inherit" w:cs="Arial"/>
          <w:color w:val="222222"/>
          <w:sz w:val="18"/>
          <w:szCs w:val="18"/>
        </w:rPr>
      </w:pPr>
      <w:r w:rsidRPr="00F31D2D">
        <w:rPr>
          <w:rFonts w:ascii="inherit" w:eastAsia="Times New Roman" w:hAnsi="inherit" w:cs="Arial"/>
          <w:color w:val="222222"/>
          <w:sz w:val="24"/>
          <w:szCs w:val="24"/>
          <w:bdr w:val="none" w:sz="0" w:space="0" w:color="auto" w:frame="1"/>
        </w:rPr>
        <w:t>YAML</w:t>
      </w:r>
    </w:p>
    <w:p w:rsidR="00F31D2D" w:rsidRPr="00F31D2D" w:rsidRDefault="00F31D2D" w:rsidP="00F31D2D">
      <w:pPr>
        <w:numPr>
          <w:ilvl w:val="0"/>
          <w:numId w:val="2"/>
        </w:numPr>
        <w:shd w:val="clear" w:color="auto" w:fill="CCCCCC"/>
        <w:spacing w:after="0" w:line="240" w:lineRule="auto"/>
        <w:ind w:left="0" w:right="360"/>
        <w:textAlignment w:val="baseline"/>
        <w:rPr>
          <w:rFonts w:ascii="inherit" w:eastAsia="Times New Roman" w:hAnsi="inherit" w:cs="Arial"/>
          <w:color w:val="222222"/>
          <w:sz w:val="18"/>
          <w:szCs w:val="18"/>
        </w:rPr>
      </w:pPr>
      <w:r w:rsidRPr="00F31D2D">
        <w:rPr>
          <w:rFonts w:ascii="inherit" w:eastAsia="Times New Roman" w:hAnsi="inherit" w:cs="Arial"/>
          <w:color w:val="222222"/>
          <w:sz w:val="24"/>
          <w:szCs w:val="24"/>
          <w:bdr w:val="none" w:sz="0" w:space="0" w:color="auto" w:frame="1"/>
        </w:rPr>
        <w:t>JSON</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t>YAML stands for "</w:t>
      </w:r>
      <w:r w:rsidRPr="00F31D2D">
        <w:rPr>
          <w:rFonts w:ascii="inherit" w:eastAsia="Times New Roman" w:hAnsi="inherit" w:cs="Arial"/>
          <w:i/>
          <w:iCs/>
          <w:color w:val="666666"/>
          <w:sz w:val="24"/>
          <w:szCs w:val="24"/>
        </w:rPr>
        <w:t xml:space="preserve">YAML </w:t>
      </w:r>
      <w:proofErr w:type="spellStart"/>
      <w:r w:rsidRPr="00F31D2D">
        <w:rPr>
          <w:rFonts w:ascii="inherit" w:eastAsia="Times New Roman" w:hAnsi="inherit" w:cs="Arial"/>
          <w:i/>
          <w:iCs/>
          <w:color w:val="666666"/>
          <w:sz w:val="24"/>
          <w:szCs w:val="24"/>
        </w:rPr>
        <w:t>Ain't</w:t>
      </w:r>
      <w:proofErr w:type="spellEnd"/>
      <w:r w:rsidRPr="00F31D2D">
        <w:rPr>
          <w:rFonts w:ascii="inherit" w:eastAsia="Times New Roman" w:hAnsi="inherit" w:cs="Arial"/>
          <w:i/>
          <w:iCs/>
          <w:color w:val="666666"/>
          <w:sz w:val="24"/>
          <w:szCs w:val="24"/>
        </w:rPr>
        <w:t xml:space="preserve"> Markup Language</w:t>
      </w:r>
      <w:r w:rsidRPr="00F31D2D">
        <w:rPr>
          <w:rFonts w:ascii="inherit" w:eastAsia="Times New Roman" w:hAnsi="inherit" w:cs="Arial"/>
          <w:i/>
          <w:iCs/>
          <w:color w:val="666666"/>
          <w:sz w:val="24"/>
          <w:szCs w:val="24"/>
          <w:bdr w:val="none" w:sz="0" w:space="0" w:color="auto" w:frame="1"/>
        </w:rPr>
        <w:t>"</w:t>
      </w:r>
      <w:r w:rsidRPr="00F31D2D">
        <w:rPr>
          <w:rFonts w:ascii="inherit" w:eastAsia="Times New Roman" w:hAnsi="inherit" w:cs="Arial"/>
          <w:i/>
          <w:iCs/>
          <w:color w:val="666666"/>
          <w:sz w:val="18"/>
          <w:szCs w:val="18"/>
        </w:rPr>
        <w:t>.</w:t>
      </w:r>
      <w:r w:rsidRPr="00F31D2D">
        <w:rPr>
          <w:rFonts w:ascii="inherit" w:eastAsia="Times New Roman" w:hAnsi="inherit" w:cs="Arial"/>
          <w:i/>
          <w:iCs/>
          <w:color w:val="666666"/>
          <w:sz w:val="18"/>
        </w:rPr>
        <w:t> </w:t>
      </w:r>
      <w:r w:rsidRPr="00F31D2D">
        <w:rPr>
          <w:rFonts w:ascii="inherit" w:eastAsia="Times New Roman" w:hAnsi="inherit" w:cs="Arial"/>
          <w:i/>
          <w:iCs/>
          <w:color w:val="666666"/>
          <w:sz w:val="24"/>
          <w:szCs w:val="24"/>
          <w:bdr w:val="none" w:sz="0" w:space="0" w:color="auto" w:frame="1"/>
        </w:rPr>
        <w:t>YAML is used for hierarchical data representation, where a user can specify his configuration data that a program can call and use with ease. All YAML configuration files will end with a .</w:t>
      </w:r>
      <w:proofErr w:type="spellStart"/>
      <w:r w:rsidRPr="00F31D2D">
        <w:rPr>
          <w:rFonts w:ascii="inherit" w:eastAsia="Times New Roman" w:hAnsi="inherit" w:cs="Arial"/>
          <w:i/>
          <w:iCs/>
          <w:color w:val="666666"/>
          <w:sz w:val="24"/>
          <w:szCs w:val="24"/>
          <w:bdr w:val="none" w:sz="0" w:space="0" w:color="auto" w:frame="1"/>
        </w:rPr>
        <w:t>yaml</w:t>
      </w:r>
      <w:proofErr w:type="spellEnd"/>
      <w:r w:rsidRPr="00F31D2D">
        <w:rPr>
          <w:rFonts w:ascii="inherit" w:eastAsia="Times New Roman" w:hAnsi="inherit" w:cs="Arial"/>
          <w:i/>
          <w:iCs/>
          <w:color w:val="666666"/>
          <w:sz w:val="24"/>
          <w:szCs w:val="24"/>
          <w:bdr w:val="none" w:sz="0" w:space="0" w:color="auto" w:frame="1"/>
        </w:rPr>
        <w:t xml:space="preserve"> extension. YAML follows a strict syntax. White space and tab's inside YAML files have special meaning and must be used with care.</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t>JSON stands for JavaScript Object Notation. It is similar to JSON but with different syntax. It is also a key value store used for programs to fetch variable data from.</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Before we go ahead and install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with puppet, please make a note of the below things.</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numPr>
          <w:ilvl w:val="0"/>
          <w:numId w:val="3"/>
        </w:numPr>
        <w:shd w:val="clear" w:color="auto" w:fill="CCCCCC"/>
        <w:spacing w:after="0" w:line="240" w:lineRule="auto"/>
        <w:ind w:left="0" w:right="360"/>
        <w:textAlignment w:val="baseline"/>
        <w:rPr>
          <w:rFonts w:ascii="inherit" w:eastAsia="Times New Roman" w:hAnsi="inherit" w:cs="Arial"/>
          <w:color w:val="222222"/>
          <w:sz w:val="18"/>
          <w:szCs w:val="18"/>
        </w:rPr>
      </w:pPr>
      <w:r w:rsidRPr="00F31D2D">
        <w:rPr>
          <w:rFonts w:ascii="inherit" w:eastAsia="Times New Roman" w:hAnsi="inherit" w:cs="Arial"/>
          <w:color w:val="222222"/>
          <w:sz w:val="24"/>
          <w:szCs w:val="24"/>
          <w:bdr w:val="none" w:sz="0" w:space="0" w:color="auto" w:frame="1"/>
        </w:rPr>
        <w:t xml:space="preserve">Latest versions of puppet ship with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installed (well puppet 3 and later to be more specific), so no need to install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separately.</w:t>
      </w:r>
    </w:p>
    <w:p w:rsidR="00F31D2D" w:rsidRPr="00F31D2D" w:rsidRDefault="00F31D2D" w:rsidP="00F31D2D">
      <w:pPr>
        <w:numPr>
          <w:ilvl w:val="0"/>
          <w:numId w:val="3"/>
        </w:numPr>
        <w:shd w:val="clear" w:color="auto" w:fill="CCCCCC"/>
        <w:spacing w:after="0" w:line="240" w:lineRule="auto"/>
        <w:ind w:left="0" w:right="360"/>
        <w:textAlignment w:val="baseline"/>
        <w:rPr>
          <w:rFonts w:ascii="inherit" w:eastAsia="Times New Roman" w:hAnsi="inherit" w:cs="Arial"/>
          <w:color w:val="222222"/>
          <w:sz w:val="18"/>
          <w:szCs w:val="18"/>
        </w:rPr>
      </w:pP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is not supported with puppet versions earlier to 2.7 (although it will work, but not supported officially)</w:t>
      </w:r>
    </w:p>
    <w:p w:rsidR="00F31D2D" w:rsidRPr="00F31D2D" w:rsidRDefault="00F31D2D" w:rsidP="00F31D2D">
      <w:pPr>
        <w:numPr>
          <w:ilvl w:val="0"/>
          <w:numId w:val="3"/>
        </w:numPr>
        <w:shd w:val="clear" w:color="auto" w:fill="CCCCCC"/>
        <w:spacing w:after="0" w:line="240" w:lineRule="auto"/>
        <w:ind w:left="0" w:right="360"/>
        <w:textAlignment w:val="baseline"/>
        <w:rPr>
          <w:rFonts w:ascii="inherit" w:eastAsia="Times New Roman" w:hAnsi="inherit" w:cs="Arial"/>
          <w:color w:val="222222"/>
          <w:sz w:val="18"/>
          <w:szCs w:val="18"/>
        </w:rPr>
      </w:pPr>
      <w:r w:rsidRPr="00F31D2D">
        <w:rPr>
          <w:rFonts w:ascii="inherit" w:eastAsia="Times New Roman" w:hAnsi="inherit" w:cs="Arial"/>
          <w:color w:val="222222"/>
          <w:sz w:val="24"/>
          <w:szCs w:val="24"/>
          <w:bdr w:val="none" w:sz="0" w:space="0" w:color="auto" w:frame="1"/>
        </w:rPr>
        <w:t xml:space="preserve">If you are using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with puppet version 2.7, you will need to install an additional package on the puppet master server. This package name is</w:t>
      </w:r>
      <w:r w:rsidRPr="00F31D2D">
        <w:rPr>
          <w:rFonts w:ascii="inherit" w:eastAsia="Times New Roman" w:hAnsi="inherit" w:cs="Arial"/>
          <w:color w:val="222222"/>
          <w:sz w:val="24"/>
          <w:szCs w:val="24"/>
        </w:rPr>
        <w:t> </w:t>
      </w:r>
      <w:proofErr w:type="spellStart"/>
      <w:r w:rsidRPr="00F31D2D">
        <w:rPr>
          <w:rFonts w:ascii="inherit" w:eastAsia="Times New Roman" w:hAnsi="inherit" w:cs="Arial"/>
          <w:i/>
          <w:iCs/>
          <w:color w:val="222222"/>
          <w:sz w:val="24"/>
          <w:szCs w:val="24"/>
        </w:rPr>
        <w:t>hiera</w:t>
      </w:r>
      <w:proofErr w:type="spellEnd"/>
      <w:r w:rsidRPr="00F31D2D">
        <w:rPr>
          <w:rFonts w:ascii="inherit" w:eastAsia="Times New Roman" w:hAnsi="inherit" w:cs="Arial"/>
          <w:i/>
          <w:iCs/>
          <w:color w:val="222222"/>
          <w:sz w:val="24"/>
          <w:szCs w:val="24"/>
        </w:rPr>
        <w:t>-puppet</w:t>
      </w:r>
    </w:p>
    <w:p w:rsidR="00F31D2D" w:rsidRPr="00F31D2D" w:rsidRDefault="00F31D2D" w:rsidP="00F31D2D">
      <w:pPr>
        <w:numPr>
          <w:ilvl w:val="0"/>
          <w:numId w:val="3"/>
        </w:numPr>
        <w:shd w:val="clear" w:color="auto" w:fill="CCCCCC"/>
        <w:spacing w:after="0" w:line="240" w:lineRule="auto"/>
        <w:ind w:left="0" w:right="360"/>
        <w:textAlignment w:val="baseline"/>
        <w:rPr>
          <w:rFonts w:ascii="inherit" w:eastAsia="Times New Roman" w:hAnsi="inherit" w:cs="Arial"/>
          <w:color w:val="222222"/>
          <w:sz w:val="18"/>
          <w:szCs w:val="18"/>
        </w:rPr>
      </w:pP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requires Ruby 1.8.5 or later versions</w:t>
      </w:r>
      <w:r w:rsidRPr="00F31D2D">
        <w:rPr>
          <w:rFonts w:ascii="inherit" w:eastAsia="Times New Roman" w:hAnsi="inherit" w:cs="Arial"/>
          <w:color w:val="222222"/>
          <w:sz w:val="18"/>
          <w:szCs w:val="18"/>
        </w:rPr>
        <w:t>.</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180" w:line="312" w:lineRule="atLeast"/>
        <w:textAlignment w:val="baseline"/>
        <w:outlineLvl w:val="1"/>
        <w:rPr>
          <w:rFonts w:ascii="Lucida Sans Unicode" w:eastAsia="Times New Roman" w:hAnsi="Lucida Sans Unicode" w:cs="Lucida Sans Unicode"/>
          <w:color w:val="333333"/>
          <w:sz w:val="48"/>
          <w:szCs w:val="48"/>
        </w:rPr>
      </w:pPr>
      <w:r w:rsidRPr="00F31D2D">
        <w:rPr>
          <w:rFonts w:ascii="Lucida Sans Unicode" w:eastAsia="Times New Roman" w:hAnsi="Lucida Sans Unicode" w:cs="Lucida Sans Unicode"/>
          <w:color w:val="333333"/>
          <w:sz w:val="48"/>
          <w:szCs w:val="48"/>
        </w:rPr>
        <w:t xml:space="preserve">Using </w:t>
      </w:r>
      <w:proofErr w:type="spellStart"/>
      <w:r w:rsidRPr="00F31D2D">
        <w:rPr>
          <w:rFonts w:ascii="Lucida Sans Unicode" w:eastAsia="Times New Roman" w:hAnsi="Lucida Sans Unicode" w:cs="Lucida Sans Unicode"/>
          <w:color w:val="333333"/>
          <w:sz w:val="48"/>
          <w:szCs w:val="48"/>
        </w:rPr>
        <w:t>Hiera</w:t>
      </w:r>
      <w:proofErr w:type="spellEnd"/>
      <w:r w:rsidRPr="00F31D2D">
        <w:rPr>
          <w:rFonts w:ascii="Lucida Sans Unicode" w:eastAsia="Times New Roman" w:hAnsi="Lucida Sans Unicode" w:cs="Lucida Sans Unicode"/>
          <w:color w:val="333333"/>
          <w:sz w:val="48"/>
          <w:szCs w:val="48"/>
        </w:rPr>
        <w:t xml:space="preserve"> with Puppet 3</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As discussed earlier in the above points, if you are using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with puppet 3, then you do not need to install anything to get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working. But still keep the below points about its configuration in mind.</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lastRenderedPageBreak/>
        <w:t> </w:t>
      </w:r>
    </w:p>
    <w:p w:rsidR="00F31D2D" w:rsidRPr="0019758D" w:rsidRDefault="00F31D2D" w:rsidP="00F31D2D">
      <w:pPr>
        <w:numPr>
          <w:ilvl w:val="0"/>
          <w:numId w:val="4"/>
        </w:numPr>
        <w:shd w:val="clear" w:color="auto" w:fill="CCCCCC"/>
        <w:spacing w:after="0" w:line="240" w:lineRule="auto"/>
        <w:ind w:left="0" w:right="360"/>
        <w:textAlignment w:val="baseline"/>
        <w:rPr>
          <w:rFonts w:ascii="inherit" w:eastAsia="Times New Roman" w:hAnsi="inherit" w:cs="Arial"/>
          <w:color w:val="222222"/>
          <w:sz w:val="18"/>
          <w:szCs w:val="18"/>
        </w:rPr>
      </w:pPr>
      <w:r w:rsidRPr="0019758D">
        <w:rPr>
          <w:rFonts w:ascii="inherit" w:eastAsia="Times New Roman" w:hAnsi="inherit" w:cs="Arial"/>
          <w:color w:val="222222"/>
          <w:sz w:val="24"/>
          <w:szCs w:val="24"/>
          <w:bdr w:val="none" w:sz="0" w:space="0" w:color="auto" w:frame="1"/>
        </w:rPr>
        <w:t xml:space="preserve">Puppet will look for </w:t>
      </w:r>
      <w:proofErr w:type="spellStart"/>
      <w:r w:rsidRPr="0019758D">
        <w:rPr>
          <w:rFonts w:ascii="inherit" w:eastAsia="Times New Roman" w:hAnsi="inherit" w:cs="Arial"/>
          <w:color w:val="222222"/>
          <w:sz w:val="24"/>
          <w:szCs w:val="24"/>
          <w:bdr w:val="none" w:sz="0" w:space="0" w:color="auto" w:frame="1"/>
        </w:rPr>
        <w:t>hiera</w:t>
      </w:r>
      <w:proofErr w:type="spellEnd"/>
      <w:r w:rsidRPr="0019758D">
        <w:rPr>
          <w:rFonts w:ascii="inherit" w:eastAsia="Times New Roman" w:hAnsi="inherit" w:cs="Arial"/>
          <w:color w:val="222222"/>
          <w:sz w:val="24"/>
          <w:szCs w:val="24"/>
          <w:bdr w:val="none" w:sz="0" w:space="0" w:color="auto" w:frame="1"/>
        </w:rPr>
        <w:t xml:space="preserve"> configuration file in</w:t>
      </w:r>
      <w:r w:rsidRPr="0019758D">
        <w:rPr>
          <w:rFonts w:ascii="inherit" w:eastAsia="Times New Roman" w:hAnsi="inherit" w:cs="Arial"/>
          <w:color w:val="222222"/>
          <w:sz w:val="24"/>
          <w:szCs w:val="24"/>
        </w:rPr>
        <w:t> </w:t>
      </w:r>
      <w:r w:rsidRPr="0019758D">
        <w:rPr>
          <w:rFonts w:ascii="inherit" w:eastAsia="Times New Roman" w:hAnsi="inherit" w:cs="Arial"/>
          <w:b/>
          <w:bCs/>
          <w:color w:val="222222"/>
          <w:sz w:val="24"/>
          <w:szCs w:val="24"/>
        </w:rPr>
        <w:t>/etc/puppet</w:t>
      </w:r>
      <w:r w:rsidRPr="0019758D">
        <w:rPr>
          <w:rFonts w:ascii="inherit" w:eastAsia="Times New Roman" w:hAnsi="inherit" w:cs="Arial"/>
          <w:color w:val="222222"/>
          <w:sz w:val="24"/>
          <w:szCs w:val="24"/>
        </w:rPr>
        <w:t> </w:t>
      </w:r>
      <w:r w:rsidRPr="0019758D">
        <w:rPr>
          <w:rFonts w:ascii="inherit" w:eastAsia="Times New Roman" w:hAnsi="inherit" w:cs="Arial"/>
          <w:color w:val="222222"/>
          <w:sz w:val="24"/>
          <w:szCs w:val="24"/>
          <w:bdr w:val="none" w:sz="0" w:space="0" w:color="auto" w:frame="1"/>
        </w:rPr>
        <w:t xml:space="preserve">directory. Hence the </w:t>
      </w:r>
      <w:proofErr w:type="spellStart"/>
      <w:r w:rsidRPr="0019758D">
        <w:rPr>
          <w:rFonts w:ascii="inherit" w:eastAsia="Times New Roman" w:hAnsi="inherit" w:cs="Arial"/>
          <w:color w:val="222222"/>
          <w:sz w:val="24"/>
          <w:szCs w:val="24"/>
          <w:bdr w:val="none" w:sz="0" w:space="0" w:color="auto" w:frame="1"/>
        </w:rPr>
        <w:t>config</w:t>
      </w:r>
      <w:proofErr w:type="spellEnd"/>
      <w:r w:rsidRPr="0019758D">
        <w:rPr>
          <w:rFonts w:ascii="inherit" w:eastAsia="Times New Roman" w:hAnsi="inherit" w:cs="Arial"/>
          <w:color w:val="222222"/>
          <w:sz w:val="24"/>
          <w:szCs w:val="24"/>
          <w:bdr w:val="none" w:sz="0" w:space="0" w:color="auto" w:frame="1"/>
        </w:rPr>
        <w:t xml:space="preserve"> file path becomes</w:t>
      </w:r>
      <w:r w:rsidRPr="0019758D">
        <w:rPr>
          <w:rFonts w:ascii="inherit" w:eastAsia="Times New Roman" w:hAnsi="inherit" w:cs="Arial"/>
          <w:color w:val="222222"/>
          <w:sz w:val="24"/>
          <w:szCs w:val="24"/>
        </w:rPr>
        <w:t> </w:t>
      </w:r>
      <w:r w:rsidRPr="0019758D">
        <w:rPr>
          <w:rFonts w:ascii="inherit" w:eastAsia="Times New Roman" w:hAnsi="inherit" w:cs="Arial"/>
          <w:b/>
          <w:bCs/>
          <w:color w:val="222222"/>
          <w:sz w:val="24"/>
          <w:szCs w:val="24"/>
        </w:rPr>
        <w:t>/etc/puppet/</w:t>
      </w:r>
      <w:proofErr w:type="spellStart"/>
      <w:r w:rsidRPr="0019758D">
        <w:rPr>
          <w:rFonts w:ascii="inherit" w:eastAsia="Times New Roman" w:hAnsi="inherit" w:cs="Arial"/>
          <w:b/>
          <w:bCs/>
          <w:color w:val="222222"/>
          <w:sz w:val="24"/>
          <w:szCs w:val="24"/>
        </w:rPr>
        <w:t>hiera.yaml</w:t>
      </w:r>
      <w:proofErr w:type="spellEnd"/>
      <w:r w:rsidRPr="0019758D">
        <w:rPr>
          <w:rFonts w:ascii="inherit" w:eastAsia="Times New Roman" w:hAnsi="inherit" w:cs="Arial"/>
          <w:b/>
          <w:bCs/>
          <w:color w:val="222222"/>
          <w:sz w:val="24"/>
          <w:szCs w:val="24"/>
        </w:rPr>
        <w:t>.</w:t>
      </w:r>
    </w:p>
    <w:p w:rsidR="00F31D2D" w:rsidRPr="0019758D" w:rsidRDefault="00F31D2D" w:rsidP="00F31D2D">
      <w:pPr>
        <w:numPr>
          <w:ilvl w:val="0"/>
          <w:numId w:val="4"/>
        </w:numPr>
        <w:shd w:val="clear" w:color="auto" w:fill="CCCCCC"/>
        <w:spacing w:after="0" w:line="240" w:lineRule="auto"/>
        <w:ind w:left="0" w:right="360"/>
        <w:textAlignment w:val="baseline"/>
        <w:rPr>
          <w:rFonts w:ascii="inherit" w:eastAsia="Times New Roman" w:hAnsi="inherit" w:cs="Arial"/>
          <w:color w:val="222222"/>
          <w:sz w:val="18"/>
          <w:szCs w:val="18"/>
        </w:rPr>
      </w:pPr>
      <w:r w:rsidRPr="0019758D">
        <w:rPr>
          <w:rFonts w:ascii="inherit" w:eastAsia="Times New Roman" w:hAnsi="inherit" w:cs="Arial"/>
          <w:color w:val="222222"/>
          <w:sz w:val="24"/>
          <w:szCs w:val="24"/>
          <w:bdr w:val="none" w:sz="0" w:space="0" w:color="auto" w:frame="1"/>
        </w:rPr>
        <w:t xml:space="preserve">Also you can easily change this path, if you want to keep the </w:t>
      </w:r>
      <w:proofErr w:type="spellStart"/>
      <w:r w:rsidRPr="0019758D">
        <w:rPr>
          <w:rFonts w:ascii="inherit" w:eastAsia="Times New Roman" w:hAnsi="inherit" w:cs="Arial"/>
          <w:color w:val="222222"/>
          <w:sz w:val="24"/>
          <w:szCs w:val="24"/>
          <w:bdr w:val="none" w:sz="0" w:space="0" w:color="auto" w:frame="1"/>
        </w:rPr>
        <w:t>hiera</w:t>
      </w:r>
      <w:proofErr w:type="spellEnd"/>
      <w:r w:rsidRPr="0019758D">
        <w:rPr>
          <w:rFonts w:ascii="inherit" w:eastAsia="Times New Roman" w:hAnsi="inherit" w:cs="Arial"/>
          <w:color w:val="222222"/>
          <w:sz w:val="24"/>
          <w:szCs w:val="24"/>
          <w:bdr w:val="none" w:sz="0" w:space="0" w:color="auto" w:frame="1"/>
        </w:rPr>
        <w:t xml:space="preserve"> configuration file separate by adding </w:t>
      </w:r>
      <w:proofErr w:type="spellStart"/>
      <w:r w:rsidRPr="0019758D">
        <w:rPr>
          <w:rFonts w:ascii="inherit" w:eastAsia="Times New Roman" w:hAnsi="inherit" w:cs="Arial"/>
          <w:color w:val="222222"/>
          <w:sz w:val="24"/>
          <w:szCs w:val="24"/>
          <w:bdr w:val="none" w:sz="0" w:space="0" w:color="auto" w:frame="1"/>
        </w:rPr>
        <w:t>hiera_config</w:t>
      </w:r>
      <w:proofErr w:type="spellEnd"/>
      <w:r w:rsidRPr="0019758D">
        <w:rPr>
          <w:rFonts w:ascii="inherit" w:eastAsia="Times New Roman" w:hAnsi="inherit" w:cs="Arial"/>
          <w:color w:val="222222"/>
          <w:sz w:val="24"/>
          <w:szCs w:val="24"/>
          <w:bdr w:val="none" w:sz="0" w:space="0" w:color="auto" w:frame="1"/>
        </w:rPr>
        <w:t xml:space="preserve"> parameter inside </w:t>
      </w:r>
      <w:proofErr w:type="spellStart"/>
      <w:r w:rsidRPr="0019758D">
        <w:rPr>
          <w:rFonts w:ascii="inherit" w:eastAsia="Times New Roman" w:hAnsi="inherit" w:cs="Arial"/>
          <w:color w:val="222222"/>
          <w:sz w:val="24"/>
          <w:szCs w:val="24"/>
          <w:bdr w:val="none" w:sz="0" w:space="0" w:color="auto" w:frame="1"/>
        </w:rPr>
        <w:t>puppet.conf</w:t>
      </w:r>
      <w:proofErr w:type="spellEnd"/>
      <w:r w:rsidRPr="0019758D">
        <w:rPr>
          <w:rFonts w:ascii="inherit" w:eastAsia="Times New Roman" w:hAnsi="inherit" w:cs="Arial"/>
          <w:color w:val="222222"/>
          <w:sz w:val="24"/>
          <w:szCs w:val="24"/>
          <w:bdr w:val="none" w:sz="0" w:space="0" w:color="auto" w:frame="1"/>
        </w:rPr>
        <w:t xml:space="preserve"> file.</w:t>
      </w:r>
    </w:p>
    <w:p w:rsidR="00F31D2D" w:rsidRPr="0019758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19758D">
        <w:rPr>
          <w:rFonts w:ascii="Arial" w:eastAsia="Times New Roman" w:hAnsi="Arial" w:cs="Arial"/>
          <w:color w:val="222222"/>
          <w:sz w:val="18"/>
          <w:szCs w:val="18"/>
        </w:rPr>
        <w:t> </w:t>
      </w:r>
    </w:p>
    <w:p w:rsidR="00F31D2D" w:rsidRPr="0019758D" w:rsidRDefault="00F31D2D" w:rsidP="00F31D2D">
      <w:pPr>
        <w:shd w:val="clear" w:color="auto" w:fill="CCCCCC"/>
        <w:spacing w:after="0" w:line="312" w:lineRule="atLeast"/>
        <w:textAlignment w:val="baseline"/>
        <w:outlineLvl w:val="1"/>
        <w:rPr>
          <w:rFonts w:ascii="Lucida Sans Unicode" w:eastAsia="Times New Roman" w:hAnsi="Lucida Sans Unicode" w:cs="Lucida Sans Unicode"/>
          <w:color w:val="333333"/>
          <w:sz w:val="48"/>
          <w:szCs w:val="48"/>
        </w:rPr>
      </w:pPr>
      <w:r w:rsidRPr="0019758D">
        <w:rPr>
          <w:rFonts w:ascii="Lucida Sans Unicode" w:eastAsia="Times New Roman" w:hAnsi="Lucida Sans Unicode" w:cs="Lucida Sans Unicode"/>
          <w:color w:val="333333"/>
          <w:sz w:val="48"/>
          <w:szCs w:val="48"/>
        </w:rPr>
        <w:t xml:space="preserve">Using </w:t>
      </w:r>
      <w:proofErr w:type="spellStart"/>
      <w:r w:rsidRPr="0019758D">
        <w:rPr>
          <w:rFonts w:ascii="Lucida Sans Unicode" w:eastAsia="Times New Roman" w:hAnsi="Lucida Sans Unicode" w:cs="Lucida Sans Unicode"/>
          <w:color w:val="333333"/>
          <w:sz w:val="48"/>
          <w:szCs w:val="48"/>
        </w:rPr>
        <w:t>Hiera</w:t>
      </w:r>
      <w:proofErr w:type="spellEnd"/>
      <w:r w:rsidRPr="0019758D">
        <w:rPr>
          <w:rFonts w:ascii="Lucida Sans Unicode" w:eastAsia="Times New Roman" w:hAnsi="Lucida Sans Unicode" w:cs="Lucida Sans Unicode"/>
          <w:color w:val="333333"/>
          <w:sz w:val="48"/>
          <w:szCs w:val="48"/>
        </w:rPr>
        <w:t xml:space="preserve"> with puppet 2.7</w:t>
      </w:r>
    </w:p>
    <w:p w:rsidR="00F31D2D" w:rsidRPr="0019758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19758D">
        <w:rPr>
          <w:rFonts w:ascii="Arial" w:eastAsia="Times New Roman" w:hAnsi="Arial" w:cs="Arial"/>
          <w:color w:val="222222"/>
          <w:sz w:val="18"/>
          <w:szCs w:val="18"/>
        </w:rPr>
        <w:t> </w:t>
      </w:r>
    </w:p>
    <w:p w:rsidR="00F31D2D" w:rsidRPr="0019758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19758D">
        <w:rPr>
          <w:rFonts w:ascii="inherit" w:eastAsia="Times New Roman" w:hAnsi="inherit" w:cs="Arial"/>
          <w:color w:val="222222"/>
          <w:sz w:val="24"/>
          <w:szCs w:val="24"/>
          <w:bdr w:val="none" w:sz="0" w:space="0" w:color="auto" w:frame="1"/>
        </w:rPr>
        <w:t xml:space="preserve">If you are using puppet version 2.7, then you need to install two things. One is the puppet </w:t>
      </w:r>
      <w:proofErr w:type="spellStart"/>
      <w:r w:rsidRPr="0019758D">
        <w:rPr>
          <w:rFonts w:ascii="inherit" w:eastAsia="Times New Roman" w:hAnsi="inherit" w:cs="Arial"/>
          <w:color w:val="222222"/>
          <w:sz w:val="24"/>
          <w:szCs w:val="24"/>
          <w:bdr w:val="none" w:sz="0" w:space="0" w:color="auto" w:frame="1"/>
        </w:rPr>
        <w:t>hiera</w:t>
      </w:r>
      <w:proofErr w:type="spellEnd"/>
      <w:r w:rsidRPr="0019758D">
        <w:rPr>
          <w:rFonts w:ascii="inherit" w:eastAsia="Times New Roman" w:hAnsi="inherit" w:cs="Arial"/>
          <w:color w:val="222222"/>
          <w:sz w:val="24"/>
          <w:szCs w:val="24"/>
          <w:bdr w:val="none" w:sz="0" w:space="0" w:color="auto" w:frame="1"/>
        </w:rPr>
        <w:t xml:space="preserve"> package and the second is the </w:t>
      </w:r>
      <w:proofErr w:type="spellStart"/>
      <w:r w:rsidRPr="0019758D">
        <w:rPr>
          <w:rFonts w:ascii="inherit" w:eastAsia="Times New Roman" w:hAnsi="inherit" w:cs="Arial"/>
          <w:color w:val="222222"/>
          <w:sz w:val="24"/>
          <w:szCs w:val="24"/>
          <w:bdr w:val="none" w:sz="0" w:space="0" w:color="auto" w:frame="1"/>
        </w:rPr>
        <w:t>hiera</w:t>
      </w:r>
      <w:proofErr w:type="spellEnd"/>
      <w:r w:rsidRPr="0019758D">
        <w:rPr>
          <w:rFonts w:ascii="inherit" w:eastAsia="Times New Roman" w:hAnsi="inherit" w:cs="Arial"/>
          <w:color w:val="222222"/>
          <w:sz w:val="24"/>
          <w:szCs w:val="24"/>
          <w:bdr w:val="none" w:sz="0" w:space="0" w:color="auto" w:frame="1"/>
        </w:rPr>
        <w:t xml:space="preserve"> gem. Let's see how to do this.</w:t>
      </w:r>
    </w:p>
    <w:p w:rsidR="00F31D2D" w:rsidRPr="0019758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19758D">
        <w:rPr>
          <w:rFonts w:ascii="inherit" w:eastAsia="Times New Roman" w:hAnsi="inherit" w:cs="Arial"/>
          <w:color w:val="222222"/>
          <w:sz w:val="24"/>
          <w:szCs w:val="24"/>
          <w:bdr w:val="none" w:sz="0" w:space="0" w:color="auto" w:frame="1"/>
        </w:rPr>
        <w:t xml:space="preserve">On </w:t>
      </w:r>
      <w:proofErr w:type="spellStart"/>
      <w:r w:rsidRPr="0019758D">
        <w:rPr>
          <w:rFonts w:ascii="inherit" w:eastAsia="Times New Roman" w:hAnsi="inherit" w:cs="Arial"/>
          <w:color w:val="222222"/>
          <w:sz w:val="24"/>
          <w:szCs w:val="24"/>
          <w:bdr w:val="none" w:sz="0" w:space="0" w:color="auto" w:frame="1"/>
        </w:rPr>
        <w:t>ubuntu</w:t>
      </w:r>
      <w:proofErr w:type="spellEnd"/>
      <w:r w:rsidRPr="0019758D">
        <w:rPr>
          <w:rFonts w:ascii="inherit" w:eastAsia="Times New Roman" w:hAnsi="inherit" w:cs="Arial"/>
          <w:color w:val="222222"/>
          <w:sz w:val="24"/>
          <w:szCs w:val="24"/>
          <w:bdr w:val="none" w:sz="0" w:space="0" w:color="auto" w:frame="1"/>
        </w:rPr>
        <w:t xml:space="preserve"> OS, you can easily install </w:t>
      </w:r>
      <w:proofErr w:type="spellStart"/>
      <w:r w:rsidRPr="0019758D">
        <w:rPr>
          <w:rFonts w:ascii="inherit" w:eastAsia="Times New Roman" w:hAnsi="inherit" w:cs="Arial"/>
          <w:color w:val="222222"/>
          <w:sz w:val="24"/>
          <w:szCs w:val="24"/>
          <w:bdr w:val="none" w:sz="0" w:space="0" w:color="auto" w:frame="1"/>
        </w:rPr>
        <w:t>hiera</w:t>
      </w:r>
      <w:proofErr w:type="spellEnd"/>
      <w:r w:rsidRPr="0019758D">
        <w:rPr>
          <w:rFonts w:ascii="inherit" w:eastAsia="Times New Roman" w:hAnsi="inherit" w:cs="Arial"/>
          <w:color w:val="222222"/>
          <w:sz w:val="24"/>
          <w:szCs w:val="24"/>
          <w:bdr w:val="none" w:sz="0" w:space="0" w:color="auto" w:frame="1"/>
        </w:rPr>
        <w:t>-puppet package using the default package manager apt-get as shown below.</w:t>
      </w:r>
    </w:p>
    <w:p w:rsidR="00F31D2D" w:rsidRPr="0019758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19758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12" w:history="1">
        <w:r w:rsidR="00F31D2D" w:rsidRPr="0019758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 apt-get</w:t>
            </w:r>
            <w:r w:rsidRPr="00F31D2D">
              <w:rPr>
                <w:rFonts w:ascii="Times New Roman" w:eastAsia="Times New Roman" w:hAnsi="Times New Roman" w:cs="Times New Roman"/>
                <w:sz w:val="24"/>
                <w:szCs w:val="24"/>
              </w:rPr>
              <w:t xml:space="preserve"> </w:t>
            </w:r>
            <w:r w:rsidRPr="00F31D2D">
              <w:rPr>
                <w:rFonts w:ascii="Courier New" w:eastAsia="Times New Roman" w:hAnsi="Courier New" w:cs="Courier New"/>
                <w:sz w:val="20"/>
              </w:rPr>
              <w:t xml:space="preserve">install </w:t>
            </w:r>
            <w:proofErr w:type="spellStart"/>
            <w:r w:rsidRPr="00F31D2D">
              <w:rPr>
                <w:rFonts w:ascii="Courier New" w:eastAsia="Times New Roman" w:hAnsi="Courier New" w:cs="Courier New"/>
                <w:sz w:val="20"/>
              </w:rPr>
              <w:t>hiera</w:t>
            </w:r>
            <w:proofErr w:type="spellEnd"/>
            <w:r w:rsidRPr="00F31D2D">
              <w:rPr>
                <w:rFonts w:ascii="Courier New" w:eastAsia="Times New Roman" w:hAnsi="Courier New" w:cs="Courier New"/>
                <w:sz w:val="20"/>
              </w:rPr>
              <w:t>-puppet</w:t>
            </w:r>
          </w:p>
        </w:tc>
      </w:tr>
    </w:tbl>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Similarly on a red-hat system, you can install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-puppet using the yum package manager, as shown below.</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13" w:history="1">
        <w:r w:rsidR="00F31D2D" w:rsidRPr="00F31D2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 xml:space="preserve">:~# yum install </w:t>
            </w:r>
            <w:proofErr w:type="spellStart"/>
            <w:r w:rsidRPr="00F31D2D">
              <w:rPr>
                <w:rFonts w:ascii="Courier New" w:eastAsia="Times New Roman" w:hAnsi="Courier New" w:cs="Courier New"/>
                <w:sz w:val="20"/>
              </w:rPr>
              <w:t>hiera</w:t>
            </w:r>
            <w:proofErr w:type="spellEnd"/>
            <w:r w:rsidRPr="00F31D2D">
              <w:rPr>
                <w:rFonts w:ascii="Courier New" w:eastAsia="Times New Roman" w:hAnsi="Courier New" w:cs="Courier New"/>
                <w:sz w:val="20"/>
              </w:rPr>
              <w:t>-puppet</w:t>
            </w:r>
          </w:p>
        </w:tc>
      </w:tr>
    </w:tbl>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Please note the fact that, to install the above package, you need to have puppet lab's package repositories to be enabled(do not do anything if you already have a running puppet 2.7 master on your server). You can find a excellent guide to do this on the official puppet lab's tutorial.</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Read: </w:t>
      </w:r>
      <w:hyperlink r:id="rId14" w:tgtFrame="_blank" w:history="1">
        <w:r w:rsidRPr="00F31D2D">
          <w:rPr>
            <w:rFonts w:ascii="inherit" w:eastAsia="Times New Roman" w:hAnsi="inherit" w:cs="Arial"/>
            <w:color w:val="333333"/>
            <w:sz w:val="24"/>
            <w:szCs w:val="24"/>
            <w:u w:val="single"/>
          </w:rPr>
          <w:t>Enabling Puppet Package Repositories</w:t>
        </w:r>
      </w:hyperlink>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Now you need to install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gem. This can be done, as shown below.</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15" w:history="1">
        <w:r w:rsidR="00F31D2D" w:rsidRPr="00F31D2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7</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 xml:space="preserve">:~# gem install </w:t>
            </w:r>
            <w:proofErr w:type="spellStart"/>
            <w:r w:rsidRPr="00F31D2D">
              <w:rPr>
                <w:rFonts w:ascii="Courier New" w:eastAsia="Times New Roman" w:hAnsi="Courier New" w:cs="Courier New"/>
                <w:sz w:val="20"/>
              </w:rPr>
              <w:t>hiera</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Fetching: hiera-1.3.2.gem (100%)</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Successfully installed hiera-1.3.2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1</w:t>
            </w:r>
            <w:r w:rsidRPr="00F31D2D">
              <w:rPr>
                <w:rFonts w:ascii="Times New Roman" w:eastAsia="Times New Roman" w:hAnsi="Times New Roman" w:cs="Times New Roman"/>
                <w:sz w:val="24"/>
                <w:szCs w:val="24"/>
              </w:rPr>
              <w:t xml:space="preserve"> </w:t>
            </w:r>
            <w:r w:rsidRPr="00F31D2D">
              <w:rPr>
                <w:rFonts w:ascii="Courier New" w:eastAsia="Times New Roman" w:hAnsi="Courier New" w:cs="Courier New"/>
                <w:sz w:val="20"/>
              </w:rPr>
              <w:t>gem installed</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xml:space="preserve">Installing </w:t>
            </w:r>
            <w:proofErr w:type="spellStart"/>
            <w:r w:rsidRPr="00F31D2D">
              <w:rPr>
                <w:rFonts w:ascii="Courier New" w:eastAsia="Times New Roman" w:hAnsi="Courier New" w:cs="Courier New"/>
                <w:sz w:val="20"/>
              </w:rPr>
              <w:t>ri</w:t>
            </w:r>
            <w:proofErr w:type="spellEnd"/>
            <w:r w:rsidRPr="00F31D2D">
              <w:rPr>
                <w:rFonts w:ascii="Courier New" w:eastAsia="Times New Roman" w:hAnsi="Courier New" w:cs="Courier New"/>
                <w:sz w:val="20"/>
              </w:rPr>
              <w:t xml:space="preserve"> documentation for</w:t>
            </w:r>
            <w:r w:rsidRPr="00F31D2D">
              <w:rPr>
                <w:rFonts w:ascii="Times New Roman" w:eastAsia="Times New Roman" w:hAnsi="Times New Roman" w:cs="Times New Roman"/>
                <w:sz w:val="24"/>
                <w:szCs w:val="24"/>
              </w:rPr>
              <w:t xml:space="preserve"> </w:t>
            </w:r>
            <w:r w:rsidRPr="00F31D2D">
              <w:rPr>
                <w:rFonts w:ascii="Courier New" w:eastAsia="Times New Roman" w:hAnsi="Courier New" w:cs="Courier New"/>
                <w:sz w:val="20"/>
              </w:rPr>
              <w:t>hiera-1.3.2...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xml:space="preserve">Installing </w:t>
            </w:r>
            <w:proofErr w:type="spellStart"/>
            <w:r w:rsidRPr="00F31D2D">
              <w:rPr>
                <w:rFonts w:ascii="Courier New" w:eastAsia="Times New Roman" w:hAnsi="Courier New" w:cs="Courier New"/>
                <w:sz w:val="20"/>
              </w:rPr>
              <w:t>RDoc</w:t>
            </w:r>
            <w:proofErr w:type="spellEnd"/>
            <w:r w:rsidRPr="00F31D2D">
              <w:rPr>
                <w:rFonts w:ascii="Courier New" w:eastAsia="Times New Roman" w:hAnsi="Courier New" w:cs="Courier New"/>
                <w:sz w:val="20"/>
              </w:rPr>
              <w:t xml:space="preserve"> documentation for</w:t>
            </w:r>
            <w:r w:rsidRPr="00F31D2D">
              <w:rPr>
                <w:rFonts w:ascii="Times New Roman" w:eastAsia="Times New Roman" w:hAnsi="Times New Roman" w:cs="Times New Roman"/>
                <w:sz w:val="24"/>
                <w:szCs w:val="24"/>
              </w:rPr>
              <w:t xml:space="preserve"> </w:t>
            </w:r>
            <w:r w:rsidRPr="00F31D2D">
              <w:rPr>
                <w:rFonts w:ascii="Courier New" w:eastAsia="Times New Roman" w:hAnsi="Courier New" w:cs="Courier New"/>
                <w:sz w:val="20"/>
              </w:rPr>
              <w:t>hiera-1.3.2...</w:t>
            </w:r>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w:t>
            </w:r>
            <w:proofErr w:type="spellEnd"/>
            <w:r w:rsidRPr="00F31D2D">
              <w:rPr>
                <w:rFonts w:ascii="Courier New" w:eastAsia="Times New Roman" w:hAnsi="Courier New" w:cs="Courier New"/>
                <w:sz w:val="20"/>
              </w:rPr>
              <w:t>:~#</w:t>
            </w:r>
          </w:p>
        </w:tc>
      </w:tr>
    </w:tbl>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lastRenderedPageBreak/>
        <w:t xml:space="preserve">Now let's get inside the configuration part of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with puppet.</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t xml:space="preserve">Puppet will ask </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for a configuration data value. And its </w:t>
      </w:r>
      <w:proofErr w:type="spellStart"/>
      <w:r w:rsidRPr="00F31D2D">
        <w:rPr>
          <w:rFonts w:ascii="inherit" w:eastAsia="Times New Roman" w:hAnsi="inherit" w:cs="Arial"/>
          <w:i/>
          <w:iCs/>
          <w:color w:val="666666"/>
          <w:sz w:val="24"/>
          <w:szCs w:val="24"/>
          <w:bdr w:val="none" w:sz="0" w:space="0" w:color="auto" w:frame="1"/>
        </w:rPr>
        <w:t>hiera's</w:t>
      </w:r>
      <w:proofErr w:type="spellEnd"/>
      <w:r w:rsidRPr="00F31D2D">
        <w:rPr>
          <w:rFonts w:ascii="inherit" w:eastAsia="Times New Roman" w:hAnsi="inherit" w:cs="Arial"/>
          <w:i/>
          <w:iCs/>
          <w:color w:val="666666"/>
          <w:sz w:val="24"/>
          <w:szCs w:val="24"/>
          <w:bdr w:val="none" w:sz="0" w:space="0" w:color="auto" w:frame="1"/>
        </w:rPr>
        <w:t xml:space="preserve"> job to return the correct value depending upon the environment and hierarchy.</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Step 1: </w:t>
      </w:r>
      <w:r w:rsidRPr="00F31D2D">
        <w:rPr>
          <w:rFonts w:ascii="inherit" w:eastAsia="Times New Roman" w:hAnsi="inherit" w:cs="Arial"/>
          <w:color w:val="222222"/>
          <w:sz w:val="24"/>
          <w:szCs w:val="24"/>
          <w:bdr w:val="none" w:sz="0" w:space="0" w:color="auto" w:frame="1"/>
        </w:rPr>
        <w:t>Create a configuration file called</w:t>
      </w:r>
      <w:r w:rsidRPr="00F31D2D">
        <w:rPr>
          <w:rFonts w:ascii="inherit" w:eastAsia="Times New Roman" w:hAnsi="inherit" w:cs="Arial"/>
          <w:color w:val="222222"/>
          <w:sz w:val="24"/>
          <w:szCs w:val="24"/>
        </w:rPr>
        <w:t> </w:t>
      </w:r>
      <w:proofErr w:type="spellStart"/>
      <w:r w:rsidRPr="00F31D2D">
        <w:rPr>
          <w:rFonts w:ascii="inherit" w:eastAsia="Times New Roman" w:hAnsi="inherit" w:cs="Arial"/>
          <w:i/>
          <w:iCs/>
          <w:color w:val="222222"/>
          <w:sz w:val="24"/>
          <w:szCs w:val="24"/>
        </w:rPr>
        <w:t>hiera.yaml</w:t>
      </w:r>
      <w:proofErr w:type="spellEnd"/>
      <w:r w:rsidRPr="00F31D2D">
        <w:rPr>
          <w:rFonts w:ascii="Arial" w:eastAsia="Times New Roman" w:hAnsi="Arial" w:cs="Arial"/>
          <w:color w:val="222222"/>
          <w:sz w:val="18"/>
        </w:rPr>
        <w:t> </w:t>
      </w:r>
      <w:r w:rsidRPr="00F31D2D">
        <w:rPr>
          <w:rFonts w:ascii="inherit" w:eastAsia="Times New Roman" w:hAnsi="inherit" w:cs="Arial"/>
          <w:color w:val="222222"/>
          <w:sz w:val="24"/>
          <w:szCs w:val="24"/>
          <w:bdr w:val="none" w:sz="0" w:space="0" w:color="auto" w:frame="1"/>
        </w:rPr>
        <w:t xml:space="preserve">inside /etc/puppet/ directory. Please note the fact that this is the default location where puppet will look for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t>
      </w:r>
      <w:proofErr w:type="spellStart"/>
      <w:r w:rsidRPr="00F31D2D">
        <w:rPr>
          <w:rFonts w:ascii="inherit" w:eastAsia="Times New Roman" w:hAnsi="inherit" w:cs="Arial"/>
          <w:color w:val="222222"/>
          <w:sz w:val="24"/>
          <w:szCs w:val="24"/>
          <w:bdr w:val="none" w:sz="0" w:space="0" w:color="auto" w:frame="1"/>
        </w:rPr>
        <w:t>config</w:t>
      </w:r>
      <w:proofErr w:type="spellEnd"/>
      <w:r w:rsidRPr="00F31D2D">
        <w:rPr>
          <w:rFonts w:ascii="inherit" w:eastAsia="Times New Roman" w:hAnsi="inherit" w:cs="Arial"/>
          <w:color w:val="222222"/>
          <w:sz w:val="24"/>
          <w:szCs w:val="24"/>
          <w:bdr w:val="none" w:sz="0" w:space="0" w:color="auto" w:frame="1"/>
        </w:rPr>
        <w:t xml:space="preserve"> file. You can change this with </w:t>
      </w:r>
      <w:proofErr w:type="spellStart"/>
      <w:r w:rsidRPr="00F31D2D">
        <w:rPr>
          <w:rFonts w:ascii="inherit" w:eastAsia="Times New Roman" w:hAnsi="inherit" w:cs="Arial"/>
          <w:color w:val="222222"/>
          <w:sz w:val="24"/>
          <w:szCs w:val="24"/>
          <w:bdr w:val="none" w:sz="0" w:space="0" w:color="auto" w:frame="1"/>
        </w:rPr>
        <w:t>hiera_config</w:t>
      </w:r>
      <w:proofErr w:type="spellEnd"/>
      <w:r w:rsidRPr="00F31D2D">
        <w:rPr>
          <w:rFonts w:ascii="inherit" w:eastAsia="Times New Roman" w:hAnsi="inherit" w:cs="Arial"/>
          <w:color w:val="222222"/>
          <w:sz w:val="24"/>
          <w:szCs w:val="24"/>
          <w:bdr w:val="none" w:sz="0" w:space="0" w:color="auto" w:frame="1"/>
        </w:rPr>
        <w:t xml:space="preserve"> setting inside </w:t>
      </w:r>
      <w:proofErr w:type="spellStart"/>
      <w:r w:rsidRPr="00F31D2D">
        <w:rPr>
          <w:rFonts w:ascii="inherit" w:eastAsia="Times New Roman" w:hAnsi="inherit" w:cs="Arial"/>
          <w:color w:val="222222"/>
          <w:sz w:val="24"/>
          <w:szCs w:val="24"/>
          <w:bdr w:val="none" w:sz="0" w:space="0" w:color="auto" w:frame="1"/>
        </w:rPr>
        <w:t>puppet.conf</w:t>
      </w:r>
      <w:proofErr w:type="spellEnd"/>
      <w:r w:rsidRPr="00F31D2D">
        <w:rPr>
          <w:rFonts w:ascii="inherit" w:eastAsia="Times New Roman" w:hAnsi="inherit" w:cs="Arial"/>
          <w:color w:val="222222"/>
          <w:sz w:val="24"/>
          <w:szCs w:val="24"/>
          <w:bdr w:val="none" w:sz="0" w:space="0" w:color="auto" w:frame="1"/>
        </w:rPr>
        <w:t>. The file should look something like the below.</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16" w:history="1">
        <w:r w:rsidR="00F31D2D" w:rsidRPr="00F31D2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7</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:hierarchy:</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osfamily</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common</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backends</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yaml</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datadir</w:t>
            </w:r>
            <w:proofErr w:type="spellEnd"/>
            <w:r w:rsidRPr="00F31D2D">
              <w:rPr>
                <w:rFonts w:ascii="Courier New" w:eastAsia="Times New Roman" w:hAnsi="Courier New" w:cs="Courier New"/>
                <w:sz w:val="20"/>
              </w:rPr>
              <w:t>: '/etc/puppet/</w:t>
            </w:r>
            <w:proofErr w:type="spellStart"/>
            <w:r w:rsidRPr="00F31D2D">
              <w:rPr>
                <w:rFonts w:ascii="Courier New" w:eastAsia="Times New Roman" w:hAnsi="Courier New" w:cs="Courier New"/>
                <w:sz w:val="20"/>
              </w:rPr>
              <w:t>hieradata</w:t>
            </w:r>
            <w:proofErr w:type="spellEnd"/>
            <w:r w:rsidRPr="00F31D2D">
              <w:rPr>
                <w:rFonts w:ascii="Courier New" w:eastAsia="Times New Roman" w:hAnsi="Courier New" w:cs="Courier New"/>
                <w:sz w:val="20"/>
              </w:rPr>
              <w:t>/'</w:t>
            </w:r>
          </w:p>
        </w:tc>
      </w:tr>
    </w:tbl>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You can also use an empty </w:t>
      </w:r>
      <w:proofErr w:type="spellStart"/>
      <w:r w:rsidRPr="00F31D2D">
        <w:rPr>
          <w:rFonts w:ascii="inherit" w:eastAsia="Times New Roman" w:hAnsi="inherit" w:cs="Arial"/>
          <w:color w:val="222222"/>
          <w:sz w:val="24"/>
          <w:szCs w:val="24"/>
          <w:bdr w:val="none" w:sz="0" w:space="0" w:color="auto" w:frame="1"/>
        </w:rPr>
        <w:t>hiera.yaml</w:t>
      </w:r>
      <w:proofErr w:type="spellEnd"/>
      <w:r w:rsidRPr="00F31D2D">
        <w:rPr>
          <w:rFonts w:ascii="inherit" w:eastAsia="Times New Roman" w:hAnsi="inherit" w:cs="Arial"/>
          <w:color w:val="222222"/>
          <w:sz w:val="24"/>
          <w:szCs w:val="24"/>
          <w:bdr w:val="none" w:sz="0" w:space="0" w:color="auto" w:frame="1"/>
        </w:rPr>
        <w:t xml:space="preserve"> file inside /etc/puppet for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to work. But if the file is empty, then it will take the default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configurations. The default settings, if you create an empty file will be something like the below.</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17" w:history="1">
        <w:r w:rsidR="00F31D2D" w:rsidRPr="00F31D2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backends</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yaml</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datadir</w:t>
            </w:r>
            <w:proofErr w:type="spellEnd"/>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var</w:t>
            </w:r>
            <w:proofErr w:type="spellEnd"/>
            <w:r w:rsidRPr="00F31D2D">
              <w:rPr>
                <w:rFonts w:ascii="Courier New" w:eastAsia="Times New Roman" w:hAnsi="Courier New" w:cs="Courier New"/>
                <w:sz w:val="20"/>
              </w:rPr>
              <w:t>/lib/</w:t>
            </w:r>
            <w:proofErr w:type="spellStart"/>
            <w:r w:rsidRPr="00F31D2D">
              <w:rPr>
                <w:rFonts w:ascii="Courier New" w:eastAsia="Times New Roman" w:hAnsi="Courier New" w:cs="Courier New"/>
                <w:sz w:val="20"/>
              </w:rPr>
              <w:t>hiera</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:hierarchy: common</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:logger: console</w:t>
            </w:r>
          </w:p>
        </w:tc>
      </w:tr>
    </w:tbl>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t xml:space="preserve">The </w:t>
      </w:r>
      <w:proofErr w:type="spellStart"/>
      <w:r w:rsidRPr="00F31D2D">
        <w:rPr>
          <w:rFonts w:ascii="inherit" w:eastAsia="Times New Roman" w:hAnsi="inherit" w:cs="Arial"/>
          <w:i/>
          <w:iCs/>
          <w:color w:val="666666"/>
          <w:sz w:val="24"/>
          <w:szCs w:val="24"/>
          <w:bdr w:val="none" w:sz="0" w:space="0" w:color="auto" w:frame="1"/>
        </w:rPr>
        <w:t>hiera.yaml</w:t>
      </w:r>
      <w:proofErr w:type="spellEnd"/>
      <w:r w:rsidRPr="00F31D2D">
        <w:rPr>
          <w:rFonts w:ascii="inherit" w:eastAsia="Times New Roman" w:hAnsi="inherit" w:cs="Arial"/>
          <w:i/>
          <w:iCs/>
          <w:color w:val="666666"/>
          <w:sz w:val="24"/>
          <w:szCs w:val="24"/>
          <w:bdr w:val="none" w:sz="0" w:space="0" w:color="auto" w:frame="1"/>
        </w:rPr>
        <w:t xml:space="preserve"> file may contain any of the </w:t>
      </w:r>
      <w:proofErr w:type="spellStart"/>
      <w:r w:rsidRPr="00F31D2D">
        <w:rPr>
          <w:rFonts w:ascii="inherit" w:eastAsia="Times New Roman" w:hAnsi="inherit" w:cs="Arial"/>
          <w:i/>
          <w:iCs/>
          <w:color w:val="666666"/>
          <w:sz w:val="24"/>
          <w:szCs w:val="24"/>
          <w:bdr w:val="none" w:sz="0" w:space="0" w:color="auto" w:frame="1"/>
        </w:rPr>
        <w:t>backends</w:t>
      </w:r>
      <w:proofErr w:type="spellEnd"/>
      <w:r w:rsidRPr="00F31D2D">
        <w:rPr>
          <w:rFonts w:ascii="inherit" w:eastAsia="Times New Roman" w:hAnsi="inherit" w:cs="Arial"/>
          <w:i/>
          <w:iCs/>
          <w:color w:val="666666"/>
          <w:sz w:val="24"/>
          <w:szCs w:val="24"/>
          <w:bdr w:val="none" w:sz="0" w:space="0" w:color="auto" w:frame="1"/>
        </w:rPr>
        <w:t xml:space="preserve">, </w:t>
      </w:r>
      <w:proofErr w:type="spellStart"/>
      <w:r w:rsidRPr="00F31D2D">
        <w:rPr>
          <w:rFonts w:ascii="inherit" w:eastAsia="Times New Roman" w:hAnsi="inherit" w:cs="Arial"/>
          <w:i/>
          <w:iCs/>
          <w:color w:val="666666"/>
          <w:sz w:val="24"/>
          <w:szCs w:val="24"/>
          <w:bdr w:val="none" w:sz="0" w:space="0" w:color="auto" w:frame="1"/>
        </w:rPr>
        <w:t>yaml</w:t>
      </w:r>
      <w:proofErr w:type="spellEnd"/>
      <w:r w:rsidRPr="00F31D2D">
        <w:rPr>
          <w:rFonts w:ascii="inherit" w:eastAsia="Times New Roman" w:hAnsi="inherit" w:cs="Arial"/>
          <w:i/>
          <w:iCs/>
          <w:color w:val="666666"/>
          <w:sz w:val="24"/>
          <w:szCs w:val="24"/>
          <w:bdr w:val="none" w:sz="0" w:space="0" w:color="auto" w:frame="1"/>
        </w:rPr>
        <w:t>, hierarchy, logger settings. If you miss any of these, then the above default value will be considered.</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All configuration settings that you see inside </w:t>
      </w:r>
      <w:proofErr w:type="spellStart"/>
      <w:r w:rsidRPr="00F31D2D">
        <w:rPr>
          <w:rFonts w:ascii="inherit" w:eastAsia="Times New Roman" w:hAnsi="inherit" w:cs="Arial"/>
          <w:color w:val="222222"/>
          <w:sz w:val="24"/>
          <w:szCs w:val="24"/>
          <w:bdr w:val="none" w:sz="0" w:space="0" w:color="auto" w:frame="1"/>
        </w:rPr>
        <w:t>hiera.yaml</w:t>
      </w:r>
      <w:proofErr w:type="spellEnd"/>
      <w:r w:rsidRPr="00F31D2D">
        <w:rPr>
          <w:rFonts w:ascii="inherit" w:eastAsia="Times New Roman" w:hAnsi="inherit" w:cs="Arial"/>
          <w:color w:val="222222"/>
          <w:sz w:val="24"/>
          <w:szCs w:val="24"/>
          <w:bdr w:val="none" w:sz="0" w:space="0" w:color="auto" w:frame="1"/>
        </w:rPr>
        <w:t xml:space="preserve"> file is considered and looked up in the order you define. That is, if </w:t>
      </w:r>
      <w:proofErr w:type="spellStart"/>
      <w:r w:rsidRPr="00F31D2D">
        <w:rPr>
          <w:rFonts w:ascii="inherit" w:eastAsia="Times New Roman" w:hAnsi="inherit" w:cs="Arial"/>
          <w:color w:val="222222"/>
          <w:sz w:val="24"/>
          <w:szCs w:val="24"/>
          <w:bdr w:val="none" w:sz="0" w:space="0" w:color="auto" w:frame="1"/>
        </w:rPr>
        <w:t>your</w:t>
      </w:r>
      <w:proofErr w:type="spellEnd"/>
      <w:r w:rsidRPr="00F31D2D">
        <w:rPr>
          <w:rFonts w:ascii="inherit" w:eastAsia="Times New Roman" w:hAnsi="inherit" w:cs="Arial"/>
          <w:color w:val="222222"/>
          <w:sz w:val="24"/>
          <w:szCs w:val="24"/>
        </w:rPr>
        <w:t> </w:t>
      </w:r>
      <w:r w:rsidRPr="00F31D2D">
        <w:rPr>
          <w:rFonts w:ascii="inherit" w:eastAsia="Times New Roman" w:hAnsi="inherit" w:cs="Arial"/>
          <w:b/>
          <w:bCs/>
          <w:color w:val="222222"/>
          <w:sz w:val="24"/>
          <w:szCs w:val="24"/>
        </w:rPr>
        <w:t>:</w:t>
      </w:r>
      <w:proofErr w:type="spellStart"/>
      <w:r w:rsidRPr="00F31D2D">
        <w:rPr>
          <w:rFonts w:ascii="inherit" w:eastAsia="Times New Roman" w:hAnsi="inherit" w:cs="Arial"/>
          <w:b/>
          <w:bCs/>
          <w:color w:val="222222"/>
          <w:sz w:val="24"/>
          <w:szCs w:val="24"/>
        </w:rPr>
        <w:t>backends</w:t>
      </w:r>
      <w:proofErr w:type="spellEnd"/>
      <w:r w:rsidRPr="00F31D2D">
        <w:rPr>
          <w:rFonts w:ascii="inherit" w:eastAsia="Times New Roman" w:hAnsi="inherit" w:cs="Arial"/>
          <w:b/>
          <w:bCs/>
          <w:color w:val="222222"/>
          <w:sz w:val="24"/>
          <w:szCs w:val="24"/>
        </w:rPr>
        <w:t>:</w:t>
      </w:r>
      <w:r w:rsidRPr="00F31D2D">
        <w:rPr>
          <w:rFonts w:ascii="Arial" w:eastAsia="Times New Roman" w:hAnsi="Arial" w:cs="Arial"/>
          <w:color w:val="222222"/>
          <w:sz w:val="18"/>
        </w:rPr>
        <w:t> </w:t>
      </w:r>
      <w:r w:rsidRPr="00F31D2D">
        <w:rPr>
          <w:rFonts w:ascii="inherit" w:eastAsia="Times New Roman" w:hAnsi="inherit" w:cs="Arial"/>
          <w:color w:val="222222"/>
          <w:sz w:val="24"/>
          <w:szCs w:val="24"/>
          <w:bdr w:val="none" w:sz="0" w:space="0" w:color="auto" w:frame="1"/>
        </w:rPr>
        <w:t xml:space="preserve">settings has got two values (- </w:t>
      </w:r>
      <w:proofErr w:type="spellStart"/>
      <w:r w:rsidRPr="00F31D2D">
        <w:rPr>
          <w:rFonts w:ascii="inherit" w:eastAsia="Times New Roman" w:hAnsi="inherit" w:cs="Arial"/>
          <w:color w:val="222222"/>
          <w:sz w:val="24"/>
          <w:szCs w:val="24"/>
          <w:bdr w:val="none" w:sz="0" w:space="0" w:color="auto" w:frame="1"/>
        </w:rPr>
        <w:t>yaml</w:t>
      </w:r>
      <w:proofErr w:type="spellEnd"/>
      <w:r w:rsidRPr="00F31D2D">
        <w:rPr>
          <w:rFonts w:ascii="inherit" w:eastAsia="Times New Roman" w:hAnsi="inherit" w:cs="Arial"/>
          <w:color w:val="222222"/>
          <w:sz w:val="24"/>
          <w:szCs w:val="24"/>
          <w:bdr w:val="none" w:sz="0" w:space="0" w:color="auto" w:frame="1"/>
        </w:rPr>
        <w:t xml:space="preserve">, and - </w:t>
      </w:r>
      <w:proofErr w:type="spellStart"/>
      <w:r w:rsidRPr="00F31D2D">
        <w:rPr>
          <w:rFonts w:ascii="inherit" w:eastAsia="Times New Roman" w:hAnsi="inherit" w:cs="Arial"/>
          <w:color w:val="222222"/>
          <w:sz w:val="24"/>
          <w:szCs w:val="24"/>
          <w:bdr w:val="none" w:sz="0" w:space="0" w:color="auto" w:frame="1"/>
        </w:rPr>
        <w:t>json</w:t>
      </w:r>
      <w:proofErr w:type="spellEnd"/>
      <w:r w:rsidRPr="00F31D2D">
        <w:rPr>
          <w:rFonts w:ascii="inherit" w:eastAsia="Times New Roman" w:hAnsi="inherit" w:cs="Arial"/>
          <w:color w:val="222222"/>
          <w:sz w:val="24"/>
          <w:szCs w:val="24"/>
          <w:bdr w:val="none" w:sz="0" w:space="0" w:color="auto" w:frame="1"/>
        </w:rPr>
        <w:t xml:space="preserve">), then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will first search all </w:t>
      </w:r>
      <w:proofErr w:type="spellStart"/>
      <w:r w:rsidRPr="00F31D2D">
        <w:rPr>
          <w:rFonts w:ascii="inherit" w:eastAsia="Times New Roman" w:hAnsi="inherit" w:cs="Arial"/>
          <w:color w:val="222222"/>
          <w:sz w:val="24"/>
          <w:szCs w:val="24"/>
          <w:bdr w:val="none" w:sz="0" w:space="0" w:color="auto" w:frame="1"/>
        </w:rPr>
        <w:t>yaml</w:t>
      </w:r>
      <w:proofErr w:type="spellEnd"/>
      <w:r w:rsidRPr="00F31D2D">
        <w:rPr>
          <w:rFonts w:ascii="inherit" w:eastAsia="Times New Roman" w:hAnsi="inherit" w:cs="Arial"/>
          <w:color w:val="222222"/>
          <w:sz w:val="24"/>
          <w:szCs w:val="24"/>
          <w:bdr w:val="none" w:sz="0" w:space="0" w:color="auto" w:frame="1"/>
        </w:rPr>
        <w:t xml:space="preserve"> files first, and then search all .</w:t>
      </w:r>
      <w:proofErr w:type="spellStart"/>
      <w:r w:rsidRPr="00F31D2D">
        <w:rPr>
          <w:rFonts w:ascii="inherit" w:eastAsia="Times New Roman" w:hAnsi="inherit" w:cs="Arial"/>
          <w:color w:val="222222"/>
          <w:sz w:val="24"/>
          <w:szCs w:val="24"/>
          <w:bdr w:val="none" w:sz="0" w:space="0" w:color="auto" w:frame="1"/>
        </w:rPr>
        <w:t>json</w:t>
      </w:r>
      <w:proofErr w:type="spellEnd"/>
      <w:r w:rsidRPr="00F31D2D">
        <w:rPr>
          <w:rFonts w:ascii="inherit" w:eastAsia="Times New Roman" w:hAnsi="inherit" w:cs="Arial"/>
          <w:color w:val="222222"/>
          <w:sz w:val="24"/>
          <w:szCs w:val="24"/>
          <w:bdr w:val="none" w:sz="0" w:space="0" w:color="auto" w:frame="1"/>
        </w:rPr>
        <w:t xml:space="preserve"> files. Hierarchy is core concept behind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in puppet.</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:hierarchy </w:t>
      </w:r>
      <w:r w:rsidRPr="00F31D2D">
        <w:rPr>
          <w:rFonts w:ascii="inherit" w:eastAsia="Times New Roman" w:hAnsi="inherit" w:cs="Arial"/>
          <w:color w:val="222222"/>
          <w:sz w:val="24"/>
          <w:szCs w:val="24"/>
          <w:bdr w:val="none" w:sz="0" w:space="0" w:color="auto" w:frame="1"/>
        </w:rPr>
        <w:t xml:space="preserve">setting in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can contain a string or an array of strings as values. And all these strings you provide will be considered as a data source for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to lookup. Strings can be static or dynamic.</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lastRenderedPageBreak/>
        <w:t xml:space="preserve">A dynamic data source in </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is the one that contains</w:t>
      </w:r>
      <w:r w:rsidRPr="00F31D2D">
        <w:rPr>
          <w:rFonts w:ascii="inherit" w:eastAsia="Times New Roman" w:hAnsi="inherit" w:cs="Arial"/>
          <w:i/>
          <w:iCs/>
          <w:color w:val="666666"/>
          <w:sz w:val="24"/>
          <w:szCs w:val="24"/>
        </w:rPr>
        <w:t> %{your data source variable}</w:t>
      </w:r>
      <w:r w:rsidRPr="00F31D2D">
        <w:rPr>
          <w:rFonts w:ascii="inherit" w:eastAsia="Times New Roman" w:hAnsi="inherit" w:cs="Arial"/>
          <w:i/>
          <w:iCs/>
          <w:color w:val="666666"/>
          <w:sz w:val="18"/>
          <w:szCs w:val="18"/>
        </w:rPr>
        <w:t>.</w:t>
      </w:r>
      <w:r w:rsidRPr="00F31D2D">
        <w:rPr>
          <w:rFonts w:ascii="inherit" w:eastAsia="Times New Roman" w:hAnsi="inherit" w:cs="Arial"/>
          <w:i/>
          <w:iCs/>
          <w:color w:val="666666"/>
          <w:sz w:val="18"/>
        </w:rPr>
        <w:t> </w:t>
      </w:r>
      <w:r w:rsidRPr="00F31D2D">
        <w:rPr>
          <w:rFonts w:ascii="inherit" w:eastAsia="Times New Roman" w:hAnsi="inherit" w:cs="Arial"/>
          <w:i/>
          <w:iCs/>
          <w:color w:val="666666"/>
          <w:sz w:val="24"/>
          <w:szCs w:val="24"/>
          <w:bdr w:val="none" w:sz="0" w:space="0" w:color="auto" w:frame="1"/>
        </w:rPr>
        <w:t xml:space="preserve">An example of a dynamic data source is the one that we gave in our </w:t>
      </w:r>
      <w:proofErr w:type="spellStart"/>
      <w:r w:rsidRPr="00F31D2D">
        <w:rPr>
          <w:rFonts w:ascii="inherit" w:eastAsia="Times New Roman" w:hAnsi="inherit" w:cs="Arial"/>
          <w:i/>
          <w:iCs/>
          <w:color w:val="666666"/>
          <w:sz w:val="24"/>
          <w:szCs w:val="24"/>
          <w:bdr w:val="none" w:sz="0" w:space="0" w:color="auto" w:frame="1"/>
        </w:rPr>
        <w:t>hiera.yaml</w:t>
      </w:r>
      <w:proofErr w:type="spellEnd"/>
      <w:r w:rsidRPr="00F31D2D">
        <w:rPr>
          <w:rFonts w:ascii="inherit" w:eastAsia="Times New Roman" w:hAnsi="inherit" w:cs="Arial"/>
          <w:i/>
          <w:iCs/>
          <w:color w:val="666666"/>
          <w:sz w:val="24"/>
          <w:szCs w:val="24"/>
          <w:bdr w:val="none" w:sz="0" w:space="0" w:color="auto" w:frame="1"/>
        </w:rPr>
        <w:t xml:space="preserve"> file for </w:t>
      </w:r>
      <w:proofErr w:type="spellStart"/>
      <w:r w:rsidRPr="00F31D2D">
        <w:rPr>
          <w:rFonts w:ascii="inherit" w:eastAsia="Times New Roman" w:hAnsi="inherit" w:cs="Arial"/>
          <w:i/>
          <w:iCs/>
          <w:color w:val="666666"/>
          <w:sz w:val="24"/>
          <w:szCs w:val="24"/>
          <w:bdr w:val="none" w:sz="0" w:space="0" w:color="auto" w:frame="1"/>
        </w:rPr>
        <w:t>osfamily</w:t>
      </w:r>
      <w:proofErr w:type="spellEnd"/>
      <w:r w:rsidRPr="00F31D2D">
        <w:rPr>
          <w:rFonts w:ascii="inherit" w:eastAsia="Times New Roman" w:hAnsi="inherit" w:cs="Arial"/>
          <w:i/>
          <w:iCs/>
          <w:color w:val="666666"/>
          <w:sz w:val="24"/>
          <w:szCs w:val="24"/>
          <w:bdr w:val="none" w:sz="0" w:space="0" w:color="auto" w:frame="1"/>
        </w:rPr>
        <w:t xml:space="preserve"> </w:t>
      </w:r>
      <w:proofErr w:type="spellStart"/>
      <w:r w:rsidRPr="00F31D2D">
        <w:rPr>
          <w:rFonts w:ascii="inherit" w:eastAsia="Times New Roman" w:hAnsi="inherit" w:cs="Arial"/>
          <w:i/>
          <w:iCs/>
          <w:color w:val="666666"/>
          <w:sz w:val="24"/>
          <w:szCs w:val="24"/>
          <w:bdr w:val="none" w:sz="0" w:space="0" w:color="auto" w:frame="1"/>
        </w:rPr>
        <w:t>ie</w:t>
      </w:r>
      <w:proofErr w:type="spellEnd"/>
      <w:r w:rsidRPr="00F31D2D">
        <w:rPr>
          <w:rFonts w:ascii="inherit" w:eastAsia="Times New Roman" w:hAnsi="inherit" w:cs="Arial"/>
          <w:i/>
          <w:iCs/>
          <w:color w:val="666666"/>
          <w:sz w:val="24"/>
          <w:szCs w:val="24"/>
          <w:bdr w:val="none" w:sz="0" w:space="0" w:color="auto" w:frame="1"/>
        </w:rPr>
        <w:t>: %{::</w:t>
      </w:r>
      <w:proofErr w:type="spellStart"/>
      <w:r w:rsidRPr="00F31D2D">
        <w:rPr>
          <w:rFonts w:ascii="inherit" w:eastAsia="Times New Roman" w:hAnsi="inherit" w:cs="Arial"/>
          <w:i/>
          <w:iCs/>
          <w:color w:val="666666"/>
          <w:sz w:val="24"/>
          <w:szCs w:val="24"/>
          <w:bdr w:val="none" w:sz="0" w:space="0" w:color="auto" w:frame="1"/>
        </w:rPr>
        <w:t>osfamily</w:t>
      </w:r>
      <w:proofErr w:type="spellEnd"/>
      <w:r w:rsidRPr="00F31D2D">
        <w:rPr>
          <w:rFonts w:ascii="inherit" w:eastAsia="Times New Roman" w:hAnsi="inherit" w:cs="Arial"/>
          <w:i/>
          <w:iCs/>
          <w:color w:val="666666"/>
          <w:sz w:val="24"/>
          <w:szCs w:val="24"/>
          <w:bdr w:val="none" w:sz="0" w:space="0" w:color="auto" w:frame="1"/>
        </w:rPr>
        <w:t>}. A normal string like</w:t>
      </w:r>
      <w:r w:rsidRPr="00F31D2D">
        <w:rPr>
          <w:rFonts w:ascii="inherit" w:eastAsia="Times New Roman" w:hAnsi="inherit" w:cs="Arial"/>
          <w:i/>
          <w:iCs/>
          <w:color w:val="666666"/>
          <w:sz w:val="24"/>
          <w:szCs w:val="24"/>
        </w:rPr>
        <w:t> common </w:t>
      </w:r>
      <w:r w:rsidRPr="00F31D2D">
        <w:rPr>
          <w:rFonts w:ascii="inherit" w:eastAsia="Times New Roman" w:hAnsi="inherit" w:cs="Arial"/>
          <w:i/>
          <w:iCs/>
          <w:color w:val="666666"/>
          <w:sz w:val="24"/>
          <w:szCs w:val="24"/>
          <w:bdr w:val="none" w:sz="0" w:space="0" w:color="auto" w:frame="1"/>
        </w:rPr>
        <w:t>in our example is static data source.</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b/>
          <w:bCs/>
          <w:color w:val="222222"/>
          <w:sz w:val="24"/>
          <w:szCs w:val="24"/>
        </w:rPr>
        <w:t>:</w:t>
      </w:r>
      <w:proofErr w:type="spellStart"/>
      <w:r w:rsidRPr="00F31D2D">
        <w:rPr>
          <w:rFonts w:ascii="inherit" w:eastAsia="Times New Roman" w:hAnsi="inherit" w:cs="Arial"/>
          <w:b/>
          <w:bCs/>
          <w:color w:val="222222"/>
          <w:sz w:val="24"/>
          <w:szCs w:val="24"/>
        </w:rPr>
        <w:t>datadir</w:t>
      </w:r>
      <w:proofErr w:type="spellEnd"/>
      <w:r w:rsidRPr="00F31D2D">
        <w:rPr>
          <w:rFonts w:ascii="inherit" w:eastAsia="Times New Roman" w:hAnsi="inherit" w:cs="Arial"/>
          <w:b/>
          <w:bCs/>
          <w:color w:val="222222"/>
          <w:sz w:val="24"/>
          <w:szCs w:val="24"/>
        </w:rPr>
        <w:t> </w:t>
      </w:r>
      <w:r w:rsidRPr="00F31D2D">
        <w:rPr>
          <w:rFonts w:ascii="inherit" w:eastAsia="Times New Roman" w:hAnsi="inherit" w:cs="Arial"/>
          <w:color w:val="222222"/>
          <w:sz w:val="24"/>
          <w:szCs w:val="24"/>
          <w:bdr w:val="none" w:sz="0" w:space="0" w:color="auto" w:frame="1"/>
        </w:rPr>
        <w:t xml:space="preserve">setting in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can contain a string value, which defines the location of the data source files. These files will contain user defines values(the files inside this directory will be searched, when puppet asks for a configuration data in a module).</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t>Only keep two things in mind as of now. That is,</w:t>
      </w:r>
      <w:r w:rsidRPr="00F31D2D">
        <w:rPr>
          <w:rFonts w:ascii="inherit" w:eastAsia="Times New Roman" w:hAnsi="inherit" w:cs="Arial"/>
          <w:i/>
          <w:iCs/>
          <w:color w:val="666666"/>
          <w:sz w:val="24"/>
          <w:szCs w:val="24"/>
        </w:rPr>
        <w:t> </w:t>
      </w:r>
      <w:r w:rsidRPr="00F31D2D">
        <w:rPr>
          <w:rFonts w:ascii="inherit" w:eastAsia="Times New Roman" w:hAnsi="inherit" w:cs="Arial"/>
          <w:b/>
          <w:bCs/>
          <w:i/>
          <w:iCs/>
          <w:color w:val="666666"/>
          <w:sz w:val="24"/>
          <w:szCs w:val="24"/>
        </w:rPr>
        <w:t>:hierarchy</w:t>
      </w:r>
      <w:r w:rsidRPr="00F31D2D">
        <w:rPr>
          <w:rFonts w:ascii="inherit" w:eastAsia="Times New Roman" w:hAnsi="inherit" w:cs="Arial"/>
          <w:i/>
          <w:iCs/>
          <w:color w:val="666666"/>
          <w:sz w:val="24"/>
          <w:szCs w:val="24"/>
        </w:rPr>
        <w:t> </w:t>
      </w:r>
      <w:r w:rsidRPr="00F31D2D">
        <w:rPr>
          <w:rFonts w:ascii="inherit" w:eastAsia="Times New Roman" w:hAnsi="inherit" w:cs="Arial"/>
          <w:i/>
          <w:iCs/>
          <w:color w:val="666666"/>
          <w:sz w:val="24"/>
          <w:szCs w:val="24"/>
          <w:bdr w:val="none" w:sz="0" w:space="0" w:color="auto" w:frame="1"/>
        </w:rPr>
        <w:t>setting is used to define your own hierarchy of data source(which files to look first and which to look last). And</w:t>
      </w:r>
      <w:r w:rsidRPr="00F31D2D">
        <w:rPr>
          <w:rFonts w:ascii="inherit" w:eastAsia="Times New Roman" w:hAnsi="inherit" w:cs="Arial"/>
          <w:b/>
          <w:bCs/>
          <w:i/>
          <w:iCs/>
          <w:color w:val="666666"/>
          <w:sz w:val="24"/>
          <w:szCs w:val="24"/>
        </w:rPr>
        <w:t> :</w:t>
      </w:r>
      <w:proofErr w:type="spellStart"/>
      <w:r w:rsidRPr="00F31D2D">
        <w:rPr>
          <w:rFonts w:ascii="inherit" w:eastAsia="Times New Roman" w:hAnsi="inherit" w:cs="Arial"/>
          <w:b/>
          <w:bCs/>
          <w:i/>
          <w:iCs/>
          <w:color w:val="666666"/>
          <w:sz w:val="24"/>
          <w:szCs w:val="24"/>
        </w:rPr>
        <w:t>datadir</w:t>
      </w:r>
      <w:proofErr w:type="spellEnd"/>
      <w:r w:rsidRPr="00F31D2D">
        <w:rPr>
          <w:rFonts w:ascii="inherit" w:eastAsia="Times New Roman" w:hAnsi="inherit" w:cs="Arial"/>
          <w:i/>
          <w:iCs/>
          <w:color w:val="666666"/>
          <w:sz w:val="24"/>
          <w:szCs w:val="24"/>
        </w:rPr>
        <w:t> </w:t>
      </w:r>
      <w:r w:rsidRPr="00F31D2D">
        <w:rPr>
          <w:rFonts w:ascii="inherit" w:eastAsia="Times New Roman" w:hAnsi="inherit" w:cs="Arial"/>
          <w:i/>
          <w:iCs/>
          <w:color w:val="666666"/>
          <w:sz w:val="24"/>
          <w:szCs w:val="24"/>
          <w:bdr w:val="none" w:sz="0" w:space="0" w:color="auto" w:frame="1"/>
        </w:rPr>
        <w:t>setting is used to specify the location of these data source files(basically you will be creating files inside that location with the name/variable you provided in</w:t>
      </w:r>
      <w:r w:rsidRPr="00F31D2D">
        <w:rPr>
          <w:rFonts w:ascii="inherit" w:eastAsia="Times New Roman" w:hAnsi="inherit" w:cs="Arial"/>
          <w:i/>
          <w:iCs/>
          <w:color w:val="666666"/>
          <w:sz w:val="24"/>
          <w:szCs w:val="24"/>
        </w:rPr>
        <w:t> </w:t>
      </w:r>
      <w:r w:rsidRPr="00F31D2D">
        <w:rPr>
          <w:rFonts w:ascii="inherit" w:eastAsia="Times New Roman" w:hAnsi="inherit" w:cs="Arial"/>
          <w:b/>
          <w:bCs/>
          <w:i/>
          <w:iCs/>
          <w:color w:val="666666"/>
          <w:sz w:val="24"/>
          <w:szCs w:val="24"/>
        </w:rPr>
        <w:t>:hierarchy</w:t>
      </w:r>
      <w:r w:rsidRPr="00F31D2D">
        <w:rPr>
          <w:rFonts w:ascii="inherit" w:eastAsia="Times New Roman" w:hAnsi="inherit" w:cs="Arial"/>
          <w:i/>
          <w:iCs/>
          <w:color w:val="666666"/>
          <w:sz w:val="24"/>
          <w:szCs w:val="24"/>
        </w:rPr>
        <w:t> </w:t>
      </w:r>
      <w:r w:rsidRPr="00F31D2D">
        <w:rPr>
          <w:rFonts w:ascii="inherit" w:eastAsia="Times New Roman" w:hAnsi="inherit" w:cs="Arial"/>
          <w:i/>
          <w:iCs/>
          <w:color w:val="666666"/>
          <w:sz w:val="24"/>
          <w:szCs w:val="24"/>
          <w:bdr w:val="none" w:sz="0" w:space="0" w:color="auto" w:frame="1"/>
        </w:rPr>
        <w:t>setting, with .</w:t>
      </w:r>
      <w:proofErr w:type="spellStart"/>
      <w:r w:rsidRPr="00F31D2D">
        <w:rPr>
          <w:rFonts w:ascii="inherit" w:eastAsia="Times New Roman" w:hAnsi="inherit" w:cs="Arial"/>
          <w:i/>
          <w:iCs/>
          <w:color w:val="666666"/>
          <w:sz w:val="24"/>
          <w:szCs w:val="24"/>
          <w:bdr w:val="none" w:sz="0" w:space="0" w:color="auto" w:frame="1"/>
        </w:rPr>
        <w:t>yaml</w:t>
      </w:r>
      <w:proofErr w:type="spellEnd"/>
      <w:r w:rsidRPr="00F31D2D">
        <w:rPr>
          <w:rFonts w:ascii="inherit" w:eastAsia="Times New Roman" w:hAnsi="inherit" w:cs="Arial"/>
          <w:i/>
          <w:iCs/>
          <w:color w:val="666666"/>
          <w:sz w:val="24"/>
          <w:szCs w:val="24"/>
          <w:bdr w:val="none" w:sz="0" w:space="0" w:color="auto" w:frame="1"/>
        </w:rPr>
        <w:t xml:space="preserve"> extension if you are using </w:t>
      </w:r>
      <w:proofErr w:type="spellStart"/>
      <w:r w:rsidRPr="00F31D2D">
        <w:rPr>
          <w:rFonts w:ascii="inherit" w:eastAsia="Times New Roman" w:hAnsi="inherit" w:cs="Arial"/>
          <w:i/>
          <w:iCs/>
          <w:color w:val="666666"/>
          <w:sz w:val="24"/>
          <w:szCs w:val="24"/>
          <w:bdr w:val="none" w:sz="0" w:space="0" w:color="auto" w:frame="1"/>
        </w:rPr>
        <w:t>backends</w:t>
      </w:r>
      <w:proofErr w:type="spellEnd"/>
      <w:r w:rsidRPr="00F31D2D">
        <w:rPr>
          <w:rFonts w:ascii="inherit" w:eastAsia="Times New Roman" w:hAnsi="inherit" w:cs="Arial"/>
          <w:i/>
          <w:iCs/>
          <w:color w:val="666666"/>
          <w:sz w:val="24"/>
          <w:szCs w:val="24"/>
          <w:bdr w:val="none" w:sz="0" w:space="0" w:color="auto" w:frame="1"/>
        </w:rPr>
        <w:t xml:space="preserve"> as</w:t>
      </w:r>
      <w:r w:rsidRPr="00F31D2D">
        <w:rPr>
          <w:rFonts w:ascii="inherit" w:eastAsia="Times New Roman" w:hAnsi="inherit" w:cs="Arial"/>
          <w:i/>
          <w:iCs/>
          <w:color w:val="666666"/>
          <w:sz w:val="24"/>
          <w:szCs w:val="24"/>
        </w:rPr>
        <w:t> </w:t>
      </w:r>
      <w:r w:rsidRPr="00F31D2D">
        <w:rPr>
          <w:rFonts w:ascii="inherit" w:eastAsia="Times New Roman" w:hAnsi="inherit" w:cs="Arial"/>
          <w:b/>
          <w:bCs/>
          <w:i/>
          <w:iCs/>
          <w:color w:val="666666"/>
          <w:sz w:val="24"/>
          <w:szCs w:val="24"/>
        </w:rPr>
        <w:t>:</w:t>
      </w:r>
      <w:proofErr w:type="spellStart"/>
      <w:r w:rsidRPr="00F31D2D">
        <w:rPr>
          <w:rFonts w:ascii="inherit" w:eastAsia="Times New Roman" w:hAnsi="inherit" w:cs="Arial"/>
          <w:b/>
          <w:bCs/>
          <w:i/>
          <w:iCs/>
          <w:color w:val="666666"/>
          <w:sz w:val="24"/>
          <w:szCs w:val="24"/>
        </w:rPr>
        <w:t>yaml</w:t>
      </w:r>
      <w:proofErr w:type="spellEnd"/>
      <w:r w:rsidRPr="00F31D2D">
        <w:rPr>
          <w:rFonts w:ascii="inherit" w:eastAsia="Times New Roman" w:hAnsi="inherit" w:cs="Arial"/>
          <w:i/>
          <w:iCs/>
          <w:color w:val="666666"/>
          <w:sz w:val="24"/>
          <w:szCs w:val="24"/>
          <w:bdr w:val="none" w:sz="0" w:space="0" w:color="auto" w:frame="1"/>
        </w:rPr>
        <w:t>).</w:t>
      </w:r>
    </w:p>
    <w:p w:rsidR="00F31D2D" w:rsidRPr="00F31D2D" w:rsidRDefault="00F31D2D" w:rsidP="00F31D2D">
      <w:pPr>
        <w:shd w:val="clear" w:color="auto" w:fill="CCCCCC"/>
        <w:spacing w:after="360"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18"/>
          <w:szCs w:val="18"/>
        </w:rPr>
        <w:t> </w:t>
      </w:r>
    </w:p>
    <w:p w:rsidR="00F31D2D" w:rsidRPr="00F31D2D" w:rsidRDefault="00F31D2D" w:rsidP="00F31D2D">
      <w:pPr>
        <w:shd w:val="clear" w:color="auto" w:fill="CCCCCC"/>
        <w:spacing w:line="240" w:lineRule="auto"/>
        <w:textAlignment w:val="baseline"/>
        <w:rPr>
          <w:rFonts w:ascii="inherit" w:eastAsia="Times New Roman" w:hAnsi="inherit" w:cs="Arial"/>
          <w:i/>
          <w:iCs/>
          <w:color w:val="666666"/>
          <w:sz w:val="18"/>
          <w:szCs w:val="18"/>
        </w:rPr>
      </w:pPr>
      <w:r w:rsidRPr="00F31D2D">
        <w:rPr>
          <w:rFonts w:ascii="inherit" w:eastAsia="Times New Roman" w:hAnsi="inherit" w:cs="Arial"/>
          <w:i/>
          <w:iCs/>
          <w:color w:val="666666"/>
          <w:sz w:val="24"/>
          <w:szCs w:val="24"/>
          <w:bdr w:val="none" w:sz="0" w:space="0" w:color="auto" w:frame="1"/>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As we saw earlier,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can have two backend types(JSON or YAML), we will be discussing only YAML back ends in this tutorial, as its quite simple. JSON format appears a little messy to me, being that said, you can achieve it with JSON with little effort by yourself. As </w:t>
      </w:r>
      <w:proofErr w:type="spellStart"/>
      <w:r w:rsidRPr="00F31D2D">
        <w:rPr>
          <w:rFonts w:ascii="inherit" w:eastAsia="Times New Roman" w:hAnsi="inherit" w:cs="Arial"/>
          <w:color w:val="222222"/>
          <w:sz w:val="24"/>
          <w:szCs w:val="24"/>
          <w:bdr w:val="none" w:sz="0" w:space="0" w:color="auto" w:frame="1"/>
        </w:rPr>
        <w:t>i</w:t>
      </w:r>
      <w:proofErr w:type="spellEnd"/>
      <w:r w:rsidRPr="00F31D2D">
        <w:rPr>
          <w:rFonts w:ascii="inherit" w:eastAsia="Times New Roman" w:hAnsi="inherit" w:cs="Arial"/>
          <w:color w:val="222222"/>
          <w:sz w:val="24"/>
          <w:szCs w:val="24"/>
          <w:bdr w:val="none" w:sz="0" w:space="0" w:color="auto" w:frame="1"/>
        </w:rPr>
        <w:t xml:space="preserve"> mentioned before, everything is hierarchy in </w:t>
      </w:r>
      <w:proofErr w:type="spellStart"/>
      <w:r w:rsidRPr="00F31D2D">
        <w:rPr>
          <w:rFonts w:ascii="inherit" w:eastAsia="Times New Roman" w:hAnsi="inherit" w:cs="Arial"/>
          <w:color w:val="222222"/>
          <w:sz w:val="24"/>
          <w:szCs w:val="24"/>
          <w:bdr w:val="none" w:sz="0" w:space="0" w:color="auto" w:frame="1"/>
        </w:rPr>
        <w:t>hiera.yaml</w:t>
      </w:r>
      <w:proofErr w:type="spellEnd"/>
      <w:r w:rsidRPr="00F31D2D">
        <w:rPr>
          <w:rFonts w:ascii="inherit" w:eastAsia="Times New Roman" w:hAnsi="inherit" w:cs="Arial"/>
          <w:color w:val="222222"/>
          <w:sz w:val="24"/>
          <w:szCs w:val="24"/>
          <w:bdr w:val="none" w:sz="0" w:space="0" w:color="auto" w:frame="1"/>
        </w:rPr>
        <w:t>. Let's see what that means with an example.</w:t>
      </w:r>
    </w:p>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AE53B4" w:rsidP="00F31D2D">
      <w:pPr>
        <w:shd w:val="clear" w:color="auto" w:fill="CCCCCC"/>
        <w:spacing w:after="0" w:line="240" w:lineRule="auto"/>
        <w:textAlignment w:val="baseline"/>
        <w:rPr>
          <w:rFonts w:ascii="inherit" w:eastAsia="Times New Roman" w:hAnsi="inherit" w:cs="Arial"/>
          <w:color w:val="222222"/>
          <w:sz w:val="18"/>
          <w:szCs w:val="18"/>
        </w:rPr>
      </w:pPr>
      <w:hyperlink r:id="rId18" w:history="1">
        <w:r w:rsidR="00F31D2D" w:rsidRPr="00F31D2D">
          <w:rPr>
            <w:rFonts w:ascii="inherit" w:eastAsia="Times New Roman" w:hAnsi="inherit" w:cs="Arial"/>
            <w:color w:val="0000FF"/>
            <w:sz w:val="15"/>
            <w:u w:val="single"/>
          </w:rPr>
          <w:t>?</w:t>
        </w:r>
      </w:hyperlink>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7</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8</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backends</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json</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:hierarchy:</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first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second</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third</w:t>
            </w:r>
          </w:p>
        </w:tc>
      </w:tr>
    </w:tbl>
    <w:p w:rsidR="00F31D2D" w:rsidRPr="00F31D2D" w:rsidRDefault="00F31D2D" w:rsidP="00F31D2D">
      <w:pPr>
        <w:shd w:val="clear" w:color="auto" w:fill="CCCCCC"/>
        <w:spacing w:after="360" w:line="240" w:lineRule="auto"/>
        <w:textAlignment w:val="baseline"/>
        <w:rPr>
          <w:rFonts w:ascii="Arial" w:eastAsia="Times New Roman" w:hAnsi="Arial" w:cs="Arial"/>
          <w:color w:val="222222"/>
          <w:sz w:val="18"/>
          <w:szCs w:val="18"/>
        </w:rPr>
      </w:pPr>
      <w:r w:rsidRPr="00F31D2D">
        <w:rPr>
          <w:rFonts w:ascii="Arial" w:eastAsia="Times New Roman" w:hAnsi="Arial" w:cs="Arial"/>
          <w:color w:val="222222"/>
          <w:sz w:val="18"/>
          <w:szCs w:val="18"/>
        </w:rPr>
        <w:t> </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Please note the fact that </w:t>
      </w:r>
      <w:proofErr w:type="spellStart"/>
      <w:r w:rsidRPr="00F31D2D">
        <w:rPr>
          <w:rFonts w:ascii="inherit" w:eastAsia="Times New Roman" w:hAnsi="inherit" w:cs="Arial"/>
          <w:color w:val="222222"/>
          <w:sz w:val="24"/>
          <w:szCs w:val="24"/>
          <w:bdr w:val="none" w:sz="0" w:space="0" w:color="auto" w:frame="1"/>
        </w:rPr>
        <w:t>i</w:t>
      </w:r>
      <w:proofErr w:type="spellEnd"/>
      <w:r w:rsidRPr="00F31D2D">
        <w:rPr>
          <w:rFonts w:ascii="inherit" w:eastAsia="Times New Roman" w:hAnsi="inherit" w:cs="Arial"/>
          <w:color w:val="222222"/>
          <w:sz w:val="24"/>
          <w:szCs w:val="24"/>
          <w:bdr w:val="none" w:sz="0" w:space="0" w:color="auto" w:frame="1"/>
        </w:rPr>
        <w:t xml:space="preserve"> have omitted other settings from the above </w:t>
      </w:r>
      <w:proofErr w:type="spellStart"/>
      <w:r w:rsidRPr="00F31D2D">
        <w:rPr>
          <w:rFonts w:ascii="inherit" w:eastAsia="Times New Roman" w:hAnsi="inherit" w:cs="Arial"/>
          <w:color w:val="222222"/>
          <w:sz w:val="24"/>
          <w:szCs w:val="24"/>
          <w:bdr w:val="none" w:sz="0" w:space="0" w:color="auto" w:frame="1"/>
        </w:rPr>
        <w:t>hiera.yaml</w:t>
      </w:r>
      <w:proofErr w:type="spellEnd"/>
      <w:r w:rsidRPr="00F31D2D">
        <w:rPr>
          <w:rFonts w:ascii="inherit" w:eastAsia="Times New Roman" w:hAnsi="inherit" w:cs="Arial"/>
          <w:color w:val="222222"/>
          <w:sz w:val="24"/>
          <w:szCs w:val="24"/>
          <w:bdr w:val="none" w:sz="0" w:space="0" w:color="auto" w:frame="1"/>
        </w:rPr>
        <w:t xml:space="preserve"> file, just to make it simpler to only understand the hierarchy based lookup part.</w:t>
      </w:r>
    </w:p>
    <w:p w:rsidR="00F31D2D" w:rsidRPr="00F31D2D" w:rsidRDefault="00F31D2D" w:rsidP="00F31D2D">
      <w:pPr>
        <w:shd w:val="clear" w:color="auto" w:fill="CCCCCC"/>
        <w:spacing w:after="0" w:line="240" w:lineRule="auto"/>
        <w:textAlignment w:val="baseline"/>
        <w:rPr>
          <w:rFonts w:ascii="Arial" w:eastAsia="Times New Roman" w:hAnsi="Arial" w:cs="Arial"/>
          <w:color w:val="222222"/>
          <w:sz w:val="18"/>
          <w:szCs w:val="18"/>
        </w:rPr>
      </w:pPr>
      <w:r w:rsidRPr="00F31D2D">
        <w:rPr>
          <w:rFonts w:ascii="inherit" w:eastAsia="Times New Roman" w:hAnsi="inherit" w:cs="Arial"/>
          <w:color w:val="222222"/>
          <w:sz w:val="24"/>
          <w:szCs w:val="24"/>
          <w:bdr w:val="none" w:sz="0" w:space="0" w:color="auto" w:frame="1"/>
        </w:rPr>
        <w:t xml:space="preserve">If you have the above setting in your </w:t>
      </w:r>
      <w:proofErr w:type="spellStart"/>
      <w:r w:rsidRPr="00F31D2D">
        <w:rPr>
          <w:rFonts w:ascii="inherit" w:eastAsia="Times New Roman" w:hAnsi="inherit" w:cs="Arial"/>
          <w:color w:val="222222"/>
          <w:sz w:val="24"/>
          <w:szCs w:val="24"/>
          <w:bdr w:val="none" w:sz="0" w:space="0" w:color="auto" w:frame="1"/>
        </w:rPr>
        <w:t>hiera.yaml</w:t>
      </w:r>
      <w:proofErr w:type="spellEnd"/>
      <w:r w:rsidRPr="00F31D2D">
        <w:rPr>
          <w:rFonts w:ascii="inherit" w:eastAsia="Times New Roman" w:hAnsi="inherit" w:cs="Arial"/>
          <w:color w:val="222222"/>
          <w:sz w:val="24"/>
          <w:szCs w:val="24"/>
          <w:bdr w:val="none" w:sz="0" w:space="0" w:color="auto" w:frame="1"/>
        </w:rPr>
        <w:t xml:space="preserve">, then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will start its lookup in the following order.</w:t>
      </w:r>
    </w:p>
    <w:p w:rsidR="00F31D2D" w:rsidRPr="00F31D2D" w:rsidRDefault="00F31D2D" w:rsidP="00F31D2D">
      <w:pPr>
        <w:shd w:val="clear" w:color="auto" w:fill="CCCCCC"/>
        <w:spacing w:after="0" w:line="240" w:lineRule="auto"/>
        <w:textAlignment w:val="baseline"/>
        <w:rPr>
          <w:ins w:id="0" w:author="Unknown"/>
          <w:rFonts w:ascii="Arial" w:eastAsia="Times New Roman" w:hAnsi="Arial" w:cs="Arial"/>
          <w:color w:val="222222"/>
          <w:sz w:val="18"/>
          <w:szCs w:val="18"/>
        </w:rPr>
      </w:pPr>
      <w:ins w:id="1" w:author="Unknown">
        <w:r w:rsidRPr="00F31D2D">
          <w:rPr>
            <w:rFonts w:ascii="inherit" w:eastAsia="Times New Roman" w:hAnsi="inherit" w:cs="Arial"/>
            <w:color w:val="222222"/>
            <w:sz w:val="24"/>
            <w:szCs w:val="24"/>
            <w:bdr w:val="none" w:sz="0" w:space="0" w:color="auto" w:frame="1"/>
          </w:rPr>
          <w:t>As the first backend is YAML, it will first look for all .</w:t>
        </w:r>
        <w:proofErr w:type="spellStart"/>
        <w:r w:rsidRPr="00F31D2D">
          <w:rPr>
            <w:rFonts w:ascii="inherit" w:eastAsia="Times New Roman" w:hAnsi="inherit" w:cs="Arial"/>
            <w:color w:val="222222"/>
            <w:sz w:val="24"/>
            <w:szCs w:val="24"/>
            <w:bdr w:val="none" w:sz="0" w:space="0" w:color="auto" w:frame="1"/>
          </w:rPr>
          <w:t>yaml</w:t>
        </w:r>
        <w:proofErr w:type="spellEnd"/>
        <w:r w:rsidRPr="00F31D2D">
          <w:rPr>
            <w:rFonts w:ascii="inherit" w:eastAsia="Times New Roman" w:hAnsi="inherit" w:cs="Arial"/>
            <w:color w:val="222222"/>
            <w:sz w:val="24"/>
            <w:szCs w:val="24"/>
            <w:bdr w:val="none" w:sz="0" w:space="0" w:color="auto" w:frame="1"/>
          </w:rPr>
          <w:t xml:space="preserve"> files in the data source folder(provided by the</w:t>
        </w:r>
        <w:r w:rsidRPr="00F31D2D">
          <w:rPr>
            <w:rFonts w:ascii="inherit" w:eastAsia="Times New Roman" w:hAnsi="inherit" w:cs="Arial"/>
            <w:color w:val="222222"/>
            <w:sz w:val="24"/>
            <w:szCs w:val="24"/>
          </w:rPr>
          <w:t> </w:t>
        </w:r>
        <w:r w:rsidRPr="00F31D2D">
          <w:rPr>
            <w:rFonts w:ascii="inherit" w:eastAsia="Times New Roman" w:hAnsi="inherit" w:cs="Arial"/>
            <w:b/>
            <w:bCs/>
            <w:color w:val="222222"/>
            <w:sz w:val="24"/>
            <w:szCs w:val="24"/>
          </w:rPr>
          <w:t>:</w:t>
        </w:r>
        <w:proofErr w:type="spellStart"/>
        <w:r w:rsidRPr="00F31D2D">
          <w:rPr>
            <w:rFonts w:ascii="inherit" w:eastAsia="Times New Roman" w:hAnsi="inherit" w:cs="Arial"/>
            <w:b/>
            <w:bCs/>
            <w:color w:val="222222"/>
            <w:sz w:val="24"/>
            <w:szCs w:val="24"/>
          </w:rPr>
          <w:t>datadir</w:t>
        </w:r>
        <w:proofErr w:type="spellEnd"/>
        <w:r w:rsidRPr="00F31D2D">
          <w:rPr>
            <w:rFonts w:ascii="inherit" w:eastAsia="Times New Roman" w:hAnsi="inherit" w:cs="Arial"/>
            <w:color w:val="222222"/>
            <w:sz w:val="24"/>
            <w:szCs w:val="24"/>
          </w:rPr>
          <w:t> </w:t>
        </w:r>
        <w:r w:rsidRPr="00F31D2D">
          <w:rPr>
            <w:rFonts w:ascii="inherit" w:eastAsia="Times New Roman" w:hAnsi="inherit" w:cs="Arial"/>
            <w:color w:val="222222"/>
            <w:sz w:val="24"/>
            <w:szCs w:val="24"/>
            <w:bdr w:val="none" w:sz="0" w:space="0" w:color="auto" w:frame="1"/>
          </w:rPr>
          <w:t>settings). It will first look for data in file named</w:t>
        </w:r>
        <w:r w:rsidRPr="00F31D2D">
          <w:rPr>
            <w:rFonts w:ascii="inherit" w:eastAsia="Times New Roman" w:hAnsi="inherit" w:cs="Arial"/>
            <w:color w:val="222222"/>
            <w:sz w:val="24"/>
            <w:szCs w:val="24"/>
          </w:rPr>
          <w:t> </w:t>
        </w:r>
        <w:proofErr w:type="spellStart"/>
        <w:r w:rsidRPr="00F31D2D">
          <w:rPr>
            <w:rFonts w:ascii="inherit" w:eastAsia="Times New Roman" w:hAnsi="inherit" w:cs="Arial"/>
            <w:b/>
            <w:bCs/>
            <w:color w:val="222222"/>
            <w:sz w:val="24"/>
            <w:szCs w:val="24"/>
          </w:rPr>
          <w:t>first.yaml</w:t>
        </w:r>
        <w:proofErr w:type="spellEnd"/>
        <w:r w:rsidRPr="00F31D2D">
          <w:rPr>
            <w:rFonts w:ascii="inherit" w:eastAsia="Times New Roman" w:hAnsi="inherit" w:cs="Arial"/>
            <w:color w:val="222222"/>
            <w:sz w:val="24"/>
            <w:szCs w:val="24"/>
            <w:bdr w:val="none" w:sz="0" w:space="0" w:color="auto" w:frame="1"/>
          </w:rPr>
          <w:t>, then it will move on to</w:t>
        </w:r>
        <w:r w:rsidRPr="00F31D2D">
          <w:rPr>
            <w:rFonts w:ascii="inherit" w:eastAsia="Times New Roman" w:hAnsi="inherit" w:cs="Arial"/>
            <w:color w:val="222222"/>
            <w:sz w:val="24"/>
            <w:szCs w:val="24"/>
          </w:rPr>
          <w:t> </w:t>
        </w:r>
        <w:proofErr w:type="spellStart"/>
        <w:r w:rsidRPr="00F31D2D">
          <w:rPr>
            <w:rFonts w:ascii="inherit" w:eastAsia="Times New Roman" w:hAnsi="inherit" w:cs="Arial"/>
            <w:b/>
            <w:bCs/>
            <w:color w:val="222222"/>
            <w:sz w:val="24"/>
            <w:szCs w:val="24"/>
          </w:rPr>
          <w:t>second.yaml</w:t>
        </w:r>
        <w:proofErr w:type="spellEnd"/>
        <w:r w:rsidRPr="00F31D2D">
          <w:rPr>
            <w:rFonts w:ascii="inherit" w:eastAsia="Times New Roman" w:hAnsi="inherit" w:cs="Arial"/>
            <w:color w:val="222222"/>
            <w:sz w:val="24"/>
            <w:szCs w:val="24"/>
            <w:bdr w:val="none" w:sz="0" w:space="0" w:color="auto" w:frame="1"/>
          </w:rPr>
          <w:t>, then it will finally look for data inside</w:t>
        </w:r>
        <w:r w:rsidRPr="00F31D2D">
          <w:rPr>
            <w:rFonts w:ascii="inherit" w:eastAsia="Times New Roman" w:hAnsi="inherit" w:cs="Arial"/>
            <w:color w:val="222222"/>
            <w:sz w:val="24"/>
            <w:szCs w:val="24"/>
          </w:rPr>
          <w:t> </w:t>
        </w:r>
        <w:proofErr w:type="spellStart"/>
        <w:r w:rsidRPr="00F31D2D">
          <w:rPr>
            <w:rFonts w:ascii="inherit" w:eastAsia="Times New Roman" w:hAnsi="inherit" w:cs="Arial"/>
            <w:b/>
            <w:bCs/>
            <w:color w:val="222222"/>
            <w:sz w:val="24"/>
            <w:szCs w:val="24"/>
          </w:rPr>
          <w:t>third.yaml</w:t>
        </w:r>
        <w:proofErr w:type="spellEnd"/>
        <w:r w:rsidRPr="00F31D2D">
          <w:rPr>
            <w:rFonts w:ascii="inherit" w:eastAsia="Times New Roman" w:hAnsi="inherit" w:cs="Arial"/>
            <w:color w:val="222222"/>
            <w:sz w:val="24"/>
            <w:szCs w:val="24"/>
            <w:bdr w:val="none" w:sz="0" w:space="0" w:color="auto" w:frame="1"/>
          </w:rPr>
          <w:t xml:space="preserve">. Please make a note of the fact that, hierarchy to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is the order in which you have given string values in</w:t>
        </w:r>
        <w:r w:rsidRPr="00F31D2D">
          <w:rPr>
            <w:rFonts w:ascii="inherit" w:eastAsia="Times New Roman" w:hAnsi="inherit" w:cs="Arial"/>
            <w:color w:val="222222"/>
            <w:sz w:val="24"/>
            <w:szCs w:val="24"/>
          </w:rPr>
          <w:t> </w:t>
        </w:r>
        <w:r w:rsidRPr="00F31D2D">
          <w:rPr>
            <w:rFonts w:ascii="inherit" w:eastAsia="Times New Roman" w:hAnsi="inherit" w:cs="Arial"/>
            <w:b/>
            <w:bCs/>
            <w:color w:val="222222"/>
            <w:sz w:val="24"/>
            <w:szCs w:val="24"/>
          </w:rPr>
          <w:t>:hierarchy</w:t>
        </w:r>
        <w:r w:rsidRPr="00F31D2D">
          <w:rPr>
            <w:rFonts w:ascii="inherit" w:eastAsia="Times New Roman" w:hAnsi="inherit" w:cs="Arial"/>
            <w:color w:val="222222"/>
            <w:sz w:val="24"/>
            <w:szCs w:val="24"/>
          </w:rPr>
          <w:t> </w:t>
        </w:r>
        <w:r w:rsidRPr="00F31D2D">
          <w:rPr>
            <w:rFonts w:ascii="inherit" w:eastAsia="Times New Roman" w:hAnsi="inherit" w:cs="Arial"/>
            <w:color w:val="222222"/>
            <w:sz w:val="24"/>
            <w:szCs w:val="24"/>
            <w:bdr w:val="none" w:sz="0" w:space="0" w:color="auto" w:frame="1"/>
          </w:rPr>
          <w:t>setting.</w:t>
        </w:r>
      </w:ins>
    </w:p>
    <w:p w:rsidR="00F31D2D" w:rsidRPr="00F31D2D" w:rsidRDefault="00F31D2D" w:rsidP="00F31D2D">
      <w:pPr>
        <w:shd w:val="clear" w:color="auto" w:fill="CCCCCC"/>
        <w:spacing w:after="0" w:line="240" w:lineRule="auto"/>
        <w:textAlignment w:val="baseline"/>
        <w:rPr>
          <w:ins w:id="2" w:author="Unknown"/>
          <w:rFonts w:ascii="Arial" w:eastAsia="Times New Roman" w:hAnsi="Arial" w:cs="Arial"/>
          <w:color w:val="222222"/>
          <w:sz w:val="18"/>
          <w:szCs w:val="18"/>
        </w:rPr>
      </w:pPr>
      <w:ins w:id="3" w:author="Unknown">
        <w:r w:rsidRPr="00F31D2D">
          <w:rPr>
            <w:rFonts w:ascii="inherit" w:eastAsia="Times New Roman" w:hAnsi="inherit" w:cs="Arial"/>
            <w:color w:val="222222"/>
            <w:sz w:val="24"/>
            <w:szCs w:val="24"/>
            <w:bdr w:val="none" w:sz="0" w:space="0" w:color="auto" w:frame="1"/>
          </w:rPr>
          <w:lastRenderedPageBreak/>
          <w:t xml:space="preserve">Now once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has completed looking for all</w:t>
        </w:r>
        <w:r w:rsidRPr="00F31D2D">
          <w:rPr>
            <w:rFonts w:ascii="inherit" w:eastAsia="Times New Roman" w:hAnsi="inherit" w:cs="Arial"/>
            <w:color w:val="222222"/>
            <w:sz w:val="24"/>
            <w:szCs w:val="24"/>
          </w:rPr>
          <w:t> </w:t>
        </w:r>
        <w:r w:rsidRPr="00F31D2D">
          <w:rPr>
            <w:rFonts w:ascii="inherit" w:eastAsia="Times New Roman" w:hAnsi="inherit" w:cs="Arial"/>
            <w:b/>
            <w:bCs/>
            <w:color w:val="222222"/>
            <w:sz w:val="24"/>
            <w:szCs w:val="24"/>
          </w:rPr>
          <w:t>.</w:t>
        </w:r>
        <w:proofErr w:type="spellStart"/>
        <w:r w:rsidRPr="00F31D2D">
          <w:rPr>
            <w:rFonts w:ascii="inherit" w:eastAsia="Times New Roman" w:hAnsi="inherit" w:cs="Arial"/>
            <w:b/>
            <w:bCs/>
            <w:color w:val="222222"/>
            <w:sz w:val="24"/>
            <w:szCs w:val="24"/>
          </w:rPr>
          <w:t>yaml</w:t>
        </w:r>
        <w:proofErr w:type="spellEnd"/>
        <w:r w:rsidRPr="00F31D2D">
          <w:rPr>
            <w:rFonts w:ascii="inherit" w:eastAsia="Times New Roman" w:hAnsi="inherit" w:cs="Arial"/>
            <w:color w:val="222222"/>
            <w:sz w:val="24"/>
            <w:szCs w:val="24"/>
          </w:rPr>
          <w:t> </w:t>
        </w:r>
        <w:r w:rsidRPr="00F31D2D">
          <w:rPr>
            <w:rFonts w:ascii="inherit" w:eastAsia="Times New Roman" w:hAnsi="inherit" w:cs="Arial"/>
            <w:color w:val="222222"/>
            <w:sz w:val="24"/>
            <w:szCs w:val="24"/>
            <w:bdr w:val="none" w:sz="0" w:space="0" w:color="auto" w:frame="1"/>
          </w:rPr>
          <w:t xml:space="preserve">files, it will start looking for all </w:t>
        </w:r>
        <w:proofErr w:type="spellStart"/>
        <w:r w:rsidRPr="00F31D2D">
          <w:rPr>
            <w:rFonts w:ascii="inherit" w:eastAsia="Times New Roman" w:hAnsi="inherit" w:cs="Arial"/>
            <w:color w:val="222222"/>
            <w:sz w:val="24"/>
            <w:szCs w:val="24"/>
            <w:bdr w:val="none" w:sz="0" w:space="0" w:color="auto" w:frame="1"/>
          </w:rPr>
          <w:t>json</w:t>
        </w:r>
        <w:proofErr w:type="spellEnd"/>
        <w:r w:rsidRPr="00F31D2D">
          <w:rPr>
            <w:rFonts w:ascii="inherit" w:eastAsia="Times New Roman" w:hAnsi="inherit" w:cs="Arial"/>
            <w:color w:val="222222"/>
            <w:sz w:val="24"/>
            <w:szCs w:val="24"/>
            <w:bdr w:val="none" w:sz="0" w:space="0" w:color="auto" w:frame="1"/>
          </w:rPr>
          <w:t xml:space="preserve"> files. This is because we have given </w:t>
        </w:r>
        <w:proofErr w:type="spellStart"/>
        <w:r w:rsidRPr="00F31D2D">
          <w:rPr>
            <w:rFonts w:ascii="inherit" w:eastAsia="Times New Roman" w:hAnsi="inherit" w:cs="Arial"/>
            <w:color w:val="222222"/>
            <w:sz w:val="24"/>
            <w:szCs w:val="24"/>
            <w:bdr w:val="none" w:sz="0" w:space="0" w:color="auto" w:frame="1"/>
          </w:rPr>
          <w:t>json</w:t>
        </w:r>
        <w:proofErr w:type="spellEnd"/>
        <w:r w:rsidRPr="00F31D2D">
          <w:rPr>
            <w:rFonts w:ascii="inherit" w:eastAsia="Times New Roman" w:hAnsi="inherit" w:cs="Arial"/>
            <w:color w:val="222222"/>
            <w:sz w:val="24"/>
            <w:szCs w:val="24"/>
            <w:bdr w:val="none" w:sz="0" w:space="0" w:color="auto" w:frame="1"/>
          </w:rPr>
          <w:t xml:space="preserve"> as the second backend in the</w:t>
        </w:r>
        <w:r w:rsidRPr="00F31D2D">
          <w:rPr>
            <w:rFonts w:ascii="inherit" w:eastAsia="Times New Roman" w:hAnsi="inherit" w:cs="Arial"/>
            <w:color w:val="222222"/>
            <w:sz w:val="24"/>
            <w:szCs w:val="24"/>
          </w:rPr>
          <w:t> </w:t>
        </w:r>
        <w:r w:rsidRPr="00F31D2D">
          <w:rPr>
            <w:rFonts w:ascii="inherit" w:eastAsia="Times New Roman" w:hAnsi="inherit" w:cs="Arial"/>
            <w:b/>
            <w:bCs/>
            <w:color w:val="222222"/>
            <w:sz w:val="24"/>
            <w:szCs w:val="24"/>
          </w:rPr>
          <w:t>:</w:t>
        </w:r>
        <w:proofErr w:type="spellStart"/>
        <w:r w:rsidRPr="00F31D2D">
          <w:rPr>
            <w:rFonts w:ascii="inherit" w:eastAsia="Times New Roman" w:hAnsi="inherit" w:cs="Arial"/>
            <w:b/>
            <w:bCs/>
            <w:color w:val="222222"/>
            <w:sz w:val="24"/>
            <w:szCs w:val="24"/>
          </w:rPr>
          <w:t>backends</w:t>
        </w:r>
        <w:proofErr w:type="spellEnd"/>
        <w:r w:rsidRPr="00F31D2D">
          <w:rPr>
            <w:rFonts w:ascii="inherit" w:eastAsia="Times New Roman" w:hAnsi="inherit" w:cs="Arial"/>
            <w:color w:val="222222"/>
            <w:sz w:val="24"/>
            <w:szCs w:val="24"/>
          </w:rPr>
          <w:t> </w:t>
        </w:r>
        <w:r w:rsidRPr="00F31D2D">
          <w:rPr>
            <w:rFonts w:ascii="inherit" w:eastAsia="Times New Roman" w:hAnsi="inherit" w:cs="Arial"/>
            <w:color w:val="222222"/>
            <w:sz w:val="24"/>
            <w:szCs w:val="24"/>
            <w:bdr w:val="none" w:sz="0" w:space="0" w:color="auto" w:frame="1"/>
          </w:rPr>
          <w:t>setting. JSON files will also be searched in the same order as YAML files. First it will look for data inside</w:t>
        </w:r>
        <w:r w:rsidRPr="00F31D2D">
          <w:rPr>
            <w:rFonts w:ascii="inherit" w:eastAsia="Times New Roman" w:hAnsi="inherit" w:cs="Arial"/>
            <w:color w:val="222222"/>
            <w:sz w:val="24"/>
            <w:szCs w:val="24"/>
          </w:rPr>
          <w:t> </w:t>
        </w:r>
        <w:proofErr w:type="spellStart"/>
        <w:r w:rsidRPr="00F31D2D">
          <w:rPr>
            <w:rFonts w:ascii="inherit" w:eastAsia="Times New Roman" w:hAnsi="inherit" w:cs="Arial"/>
            <w:b/>
            <w:bCs/>
            <w:color w:val="222222"/>
            <w:sz w:val="24"/>
            <w:szCs w:val="24"/>
          </w:rPr>
          <w:t>first.json</w:t>
        </w:r>
        <w:proofErr w:type="spellEnd"/>
        <w:r w:rsidRPr="00F31D2D">
          <w:rPr>
            <w:rFonts w:ascii="inherit" w:eastAsia="Times New Roman" w:hAnsi="inherit" w:cs="Arial"/>
            <w:color w:val="222222"/>
            <w:sz w:val="24"/>
            <w:szCs w:val="24"/>
            <w:bdr w:val="none" w:sz="0" w:space="0" w:color="auto" w:frame="1"/>
          </w:rPr>
          <w:t>, then</w:t>
        </w:r>
        <w:r w:rsidRPr="00F31D2D">
          <w:rPr>
            <w:rFonts w:ascii="inherit" w:eastAsia="Times New Roman" w:hAnsi="inherit" w:cs="Arial"/>
            <w:color w:val="222222"/>
            <w:sz w:val="24"/>
            <w:szCs w:val="24"/>
          </w:rPr>
          <w:t> </w:t>
        </w:r>
        <w:proofErr w:type="spellStart"/>
        <w:r w:rsidRPr="00F31D2D">
          <w:rPr>
            <w:rFonts w:ascii="inherit" w:eastAsia="Times New Roman" w:hAnsi="inherit" w:cs="Arial"/>
            <w:b/>
            <w:bCs/>
            <w:color w:val="222222"/>
            <w:sz w:val="24"/>
            <w:szCs w:val="24"/>
          </w:rPr>
          <w:t>second.json</w:t>
        </w:r>
        <w:proofErr w:type="spellEnd"/>
        <w:r w:rsidRPr="00F31D2D">
          <w:rPr>
            <w:rFonts w:ascii="inherit" w:eastAsia="Times New Roman" w:hAnsi="inherit" w:cs="Arial"/>
            <w:color w:val="222222"/>
            <w:sz w:val="24"/>
            <w:szCs w:val="24"/>
            <w:bdr w:val="none" w:sz="0" w:space="0" w:color="auto" w:frame="1"/>
          </w:rPr>
          <w:t>, and then finally</w:t>
        </w:r>
        <w:r w:rsidRPr="00F31D2D">
          <w:rPr>
            <w:rFonts w:ascii="inherit" w:eastAsia="Times New Roman" w:hAnsi="inherit" w:cs="Arial"/>
            <w:color w:val="222222"/>
            <w:sz w:val="24"/>
            <w:szCs w:val="24"/>
          </w:rPr>
          <w:t> </w:t>
        </w:r>
        <w:proofErr w:type="spellStart"/>
        <w:r w:rsidRPr="00F31D2D">
          <w:rPr>
            <w:rFonts w:ascii="inherit" w:eastAsia="Times New Roman" w:hAnsi="inherit" w:cs="Arial"/>
            <w:b/>
            <w:bCs/>
            <w:color w:val="222222"/>
            <w:sz w:val="24"/>
            <w:szCs w:val="24"/>
          </w:rPr>
          <w:t>third.json</w:t>
        </w:r>
        <w:proofErr w:type="spellEnd"/>
        <w:r w:rsidRPr="00F31D2D">
          <w:rPr>
            <w:rFonts w:ascii="inherit" w:eastAsia="Times New Roman" w:hAnsi="inherit" w:cs="Arial"/>
            <w:color w:val="222222"/>
            <w:sz w:val="24"/>
            <w:szCs w:val="24"/>
            <w:bdr w:val="none" w:sz="0" w:space="0" w:color="auto" w:frame="1"/>
          </w:rPr>
          <w:t>.</w:t>
        </w:r>
      </w:ins>
    </w:p>
    <w:p w:rsidR="00F31D2D" w:rsidRPr="00F31D2D" w:rsidRDefault="00F31D2D" w:rsidP="00F31D2D">
      <w:pPr>
        <w:shd w:val="clear" w:color="auto" w:fill="CCCCCC"/>
        <w:spacing w:after="360" w:line="240" w:lineRule="auto"/>
        <w:textAlignment w:val="baseline"/>
        <w:rPr>
          <w:ins w:id="4" w:author="Unknown"/>
          <w:rFonts w:ascii="Arial" w:eastAsia="Times New Roman" w:hAnsi="Arial" w:cs="Arial"/>
          <w:color w:val="222222"/>
          <w:sz w:val="18"/>
          <w:szCs w:val="18"/>
        </w:rPr>
      </w:pPr>
      <w:ins w:id="5"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6" w:author="Unknown"/>
          <w:rFonts w:ascii="Arial" w:eastAsia="Times New Roman" w:hAnsi="Arial" w:cs="Arial"/>
          <w:color w:val="222222"/>
          <w:sz w:val="18"/>
          <w:szCs w:val="18"/>
        </w:rPr>
      </w:pPr>
      <w:ins w:id="7" w:author="Unknown">
        <w:r w:rsidRPr="00F31D2D">
          <w:rPr>
            <w:rFonts w:ascii="inherit" w:eastAsia="Times New Roman" w:hAnsi="inherit" w:cs="Arial"/>
            <w:color w:val="222222"/>
            <w:sz w:val="24"/>
            <w:szCs w:val="24"/>
            <w:bdr w:val="none" w:sz="0" w:space="0" w:color="auto" w:frame="1"/>
          </w:rPr>
          <w:t xml:space="preserve">Now as we have some basics about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at hand. Let's start configuring it for our </w:t>
        </w:r>
        <w:proofErr w:type="spellStart"/>
        <w:r w:rsidRPr="00F31D2D">
          <w:rPr>
            <w:rFonts w:ascii="inherit" w:eastAsia="Times New Roman" w:hAnsi="inherit" w:cs="Arial"/>
            <w:color w:val="222222"/>
            <w:sz w:val="24"/>
            <w:szCs w:val="24"/>
            <w:bdr w:val="none" w:sz="0" w:space="0" w:color="auto" w:frame="1"/>
          </w:rPr>
          <w:t>sshdconfig</w:t>
        </w:r>
        <w:proofErr w:type="spellEnd"/>
        <w:r w:rsidRPr="00F31D2D">
          <w:rPr>
            <w:rFonts w:ascii="inherit" w:eastAsia="Times New Roman" w:hAnsi="inherit" w:cs="Arial"/>
            <w:color w:val="222222"/>
            <w:sz w:val="24"/>
            <w:szCs w:val="24"/>
            <w:bdr w:val="none" w:sz="0" w:space="0" w:color="auto" w:frame="1"/>
          </w:rPr>
          <w:t xml:space="preserve"> module. First before using it inside our </w:t>
        </w:r>
        <w:proofErr w:type="spellStart"/>
        <w:r w:rsidRPr="00F31D2D">
          <w:rPr>
            <w:rFonts w:ascii="inherit" w:eastAsia="Times New Roman" w:hAnsi="inherit" w:cs="Arial"/>
            <w:color w:val="222222"/>
            <w:sz w:val="24"/>
            <w:szCs w:val="24"/>
            <w:bdr w:val="none" w:sz="0" w:space="0" w:color="auto" w:frame="1"/>
          </w:rPr>
          <w:t>sshdconfig</w:t>
        </w:r>
        <w:proofErr w:type="spellEnd"/>
        <w:r w:rsidRPr="00F31D2D">
          <w:rPr>
            <w:rFonts w:ascii="inherit" w:eastAsia="Times New Roman" w:hAnsi="inherit" w:cs="Arial"/>
            <w:color w:val="222222"/>
            <w:sz w:val="24"/>
            <w:szCs w:val="24"/>
            <w:bdr w:val="none" w:sz="0" w:space="0" w:color="auto" w:frame="1"/>
          </w:rPr>
          <w:t xml:space="preserve"> module, we will configure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data sources for different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then do a test lookup for data. And once we are sure, we will apply it inside our module.</w:t>
        </w:r>
      </w:ins>
    </w:p>
    <w:p w:rsidR="00F31D2D" w:rsidRPr="00F31D2D" w:rsidRDefault="00AE53B4" w:rsidP="00F31D2D">
      <w:pPr>
        <w:shd w:val="clear" w:color="auto" w:fill="CCCCCC"/>
        <w:spacing w:after="0" w:line="240" w:lineRule="auto"/>
        <w:textAlignment w:val="baseline"/>
        <w:rPr>
          <w:ins w:id="8" w:author="Unknown"/>
          <w:rFonts w:ascii="inherit" w:eastAsia="Times New Roman" w:hAnsi="inherit" w:cs="Arial"/>
          <w:color w:val="222222"/>
          <w:sz w:val="18"/>
          <w:szCs w:val="18"/>
        </w:rPr>
      </w:pPr>
      <w:ins w:id="9" w:author="Unknown">
        <w:r w:rsidRPr="00F31D2D">
          <w:rPr>
            <w:rFonts w:ascii="inherit" w:eastAsia="Times New Roman" w:hAnsi="inherit" w:cs="Arial"/>
            <w:color w:val="222222"/>
            <w:sz w:val="15"/>
            <w:szCs w:val="15"/>
            <w:bdr w:val="none" w:sz="0" w:space="0" w:color="auto" w:frame="1"/>
          </w:rPr>
          <w:fldChar w:fldCharType="begin"/>
        </w:r>
        <w:r w:rsidR="00F31D2D" w:rsidRPr="00F31D2D">
          <w:rPr>
            <w:rFonts w:ascii="inherit" w:eastAsia="Times New Roman" w:hAnsi="inherit" w:cs="Arial"/>
            <w:color w:val="222222"/>
            <w:sz w:val="15"/>
            <w:szCs w:val="15"/>
            <w:bdr w:val="none" w:sz="0" w:space="0" w:color="auto" w:frame="1"/>
          </w:rPr>
          <w:instrText xml:space="preserve"> HYPERLINK "http://www.slashroot.in/puppet-hiera-tutorial-example-configuration" </w:instrText>
        </w:r>
        <w:r w:rsidRPr="00F31D2D">
          <w:rPr>
            <w:rFonts w:ascii="inherit" w:eastAsia="Times New Roman" w:hAnsi="inherit" w:cs="Arial"/>
            <w:color w:val="222222"/>
            <w:sz w:val="15"/>
            <w:szCs w:val="15"/>
            <w:bdr w:val="none" w:sz="0" w:space="0" w:color="auto" w:frame="1"/>
          </w:rPr>
          <w:fldChar w:fldCharType="separate"/>
        </w:r>
        <w:r w:rsidR="00F31D2D" w:rsidRPr="00F31D2D">
          <w:rPr>
            <w:rFonts w:ascii="inherit" w:eastAsia="Times New Roman" w:hAnsi="inherit" w:cs="Arial"/>
            <w:color w:val="0000FF"/>
            <w:sz w:val="15"/>
            <w:u w:val="single"/>
          </w:rPr>
          <w:t>?</w:t>
        </w:r>
        <w:r w:rsidRPr="00F31D2D">
          <w:rPr>
            <w:rFonts w:ascii="inherit" w:eastAsia="Times New Roman" w:hAnsi="inherit" w:cs="Arial"/>
            <w:color w:val="222222"/>
            <w:sz w:val="15"/>
            <w:szCs w:val="15"/>
            <w:bdr w:val="none" w:sz="0" w:space="0" w:color="auto" w:frame="1"/>
          </w:rPr>
          <w:fldChar w:fldCharType="end"/>
        </w:r>
      </w:ins>
    </w:p>
    <w:tbl>
      <w:tblPr>
        <w:tblW w:w="10650" w:type="dxa"/>
        <w:tblCellSpacing w:w="0" w:type="dxa"/>
        <w:tblCellMar>
          <w:left w:w="0" w:type="dxa"/>
          <w:right w:w="0" w:type="dxa"/>
        </w:tblCellMar>
        <w:tblLook w:val="04A0"/>
      </w:tblPr>
      <w:tblGrid>
        <w:gridCol w:w="525"/>
        <w:gridCol w:w="10125"/>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7</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8</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9</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10</w:t>
            </w:r>
          </w:p>
        </w:tc>
        <w:tc>
          <w:tcPr>
            <w:tcW w:w="10125"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xml:space="preserve">:/etc/puppet# cat </w:t>
            </w:r>
            <w:proofErr w:type="spellStart"/>
            <w:r w:rsidRPr="00F31D2D">
              <w:rPr>
                <w:rFonts w:ascii="Courier New" w:eastAsia="Times New Roman" w:hAnsi="Courier New" w:cs="Courier New"/>
                <w:sz w:val="20"/>
              </w:rPr>
              <w:t>hiera.yaml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backends</w:t>
            </w:r>
            <w:proofErr w:type="spellEnd"/>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:hierarchy:</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w:t>
            </w:r>
            <w:proofErr w:type="spellStart"/>
            <w:r w:rsidRPr="00F31D2D">
              <w:rPr>
                <w:rFonts w:ascii="Courier New" w:eastAsia="Times New Roman" w:hAnsi="Courier New" w:cs="Courier New"/>
                <w:sz w:val="20"/>
              </w:rPr>
              <w:t>osfamily</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common</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yaml</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datadir</w:t>
            </w:r>
            <w:proofErr w:type="spellEnd"/>
            <w:r w:rsidRPr="00F31D2D">
              <w:rPr>
                <w:rFonts w:ascii="Courier New" w:eastAsia="Times New Roman" w:hAnsi="Courier New" w:cs="Courier New"/>
                <w:sz w:val="20"/>
              </w:rPr>
              <w:t>: /etc/puppet/</w:t>
            </w:r>
            <w:proofErr w:type="spellStart"/>
            <w:r w:rsidRPr="00F31D2D">
              <w:rPr>
                <w:rFonts w:ascii="Courier New" w:eastAsia="Times New Roman" w:hAnsi="Courier New" w:cs="Courier New"/>
                <w:sz w:val="20"/>
              </w:rPr>
              <w:t>hieradata</w:t>
            </w:r>
            <w:proofErr w:type="spellEnd"/>
            <w:r w:rsidRPr="00F31D2D">
              <w:rPr>
                <w:rFonts w:ascii="Courier New" w:eastAsia="Times New Roman" w:hAnsi="Courier New" w:cs="Courier New"/>
                <w:sz w:val="20"/>
              </w:rPr>
              <w:t>/</w:t>
            </w:r>
          </w:p>
        </w:tc>
      </w:tr>
    </w:tbl>
    <w:p w:rsidR="00F31D2D" w:rsidRPr="00F31D2D" w:rsidRDefault="00F31D2D" w:rsidP="00F31D2D">
      <w:pPr>
        <w:shd w:val="clear" w:color="auto" w:fill="CCCCCC"/>
        <w:spacing w:after="360" w:line="240" w:lineRule="auto"/>
        <w:textAlignment w:val="baseline"/>
        <w:rPr>
          <w:ins w:id="10" w:author="Unknown"/>
          <w:rFonts w:ascii="Arial" w:eastAsia="Times New Roman" w:hAnsi="Arial" w:cs="Arial"/>
          <w:color w:val="222222"/>
          <w:sz w:val="18"/>
          <w:szCs w:val="18"/>
        </w:rPr>
      </w:pPr>
      <w:ins w:id="11"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12" w:author="Unknown"/>
          <w:rFonts w:ascii="Arial" w:eastAsia="Times New Roman" w:hAnsi="Arial" w:cs="Arial"/>
          <w:color w:val="222222"/>
          <w:sz w:val="18"/>
          <w:szCs w:val="18"/>
        </w:rPr>
      </w:pPr>
      <w:ins w:id="13" w:author="Unknown">
        <w:r w:rsidRPr="00F31D2D">
          <w:rPr>
            <w:rFonts w:ascii="inherit" w:eastAsia="Times New Roman" w:hAnsi="inherit" w:cs="Arial"/>
            <w:color w:val="222222"/>
            <w:sz w:val="24"/>
            <w:szCs w:val="24"/>
            <w:bdr w:val="none" w:sz="0" w:space="0" w:color="auto" w:frame="1"/>
          </w:rPr>
          <w:t>You can see that the</w:t>
        </w:r>
        <w:r w:rsidRPr="00F31D2D">
          <w:rPr>
            <w:rFonts w:ascii="inherit" w:eastAsia="Times New Roman" w:hAnsi="inherit" w:cs="Arial"/>
            <w:color w:val="222222"/>
            <w:sz w:val="24"/>
            <w:szCs w:val="24"/>
          </w:rPr>
          <w:t> </w:t>
        </w:r>
        <w:r w:rsidRPr="00F31D2D">
          <w:rPr>
            <w:rFonts w:ascii="inherit" w:eastAsia="Times New Roman" w:hAnsi="inherit" w:cs="Arial"/>
            <w:b/>
            <w:bCs/>
            <w:color w:val="222222"/>
            <w:sz w:val="24"/>
            <w:szCs w:val="24"/>
          </w:rPr>
          <w:t>:hierarchy </w:t>
        </w:r>
        <w:r w:rsidRPr="00F31D2D">
          <w:rPr>
            <w:rFonts w:ascii="inherit" w:eastAsia="Times New Roman" w:hAnsi="inherit" w:cs="Arial"/>
            <w:color w:val="222222"/>
            <w:sz w:val="24"/>
            <w:szCs w:val="24"/>
            <w:bdr w:val="none" w:sz="0" w:space="0" w:color="auto" w:frame="1"/>
          </w:rPr>
          <w:t xml:space="preserve">setting in the above shown </w:t>
        </w:r>
        <w:proofErr w:type="spellStart"/>
        <w:r w:rsidRPr="00F31D2D">
          <w:rPr>
            <w:rFonts w:ascii="inherit" w:eastAsia="Times New Roman" w:hAnsi="inherit" w:cs="Arial"/>
            <w:color w:val="222222"/>
            <w:sz w:val="24"/>
            <w:szCs w:val="24"/>
            <w:bdr w:val="none" w:sz="0" w:space="0" w:color="auto" w:frame="1"/>
          </w:rPr>
          <w:t>hiera.yaml</w:t>
        </w:r>
        <w:proofErr w:type="spellEnd"/>
        <w:r w:rsidRPr="00F31D2D">
          <w:rPr>
            <w:rFonts w:ascii="inherit" w:eastAsia="Times New Roman" w:hAnsi="inherit" w:cs="Arial"/>
            <w:color w:val="222222"/>
            <w:sz w:val="24"/>
            <w:szCs w:val="24"/>
            <w:bdr w:val="none" w:sz="0" w:space="0" w:color="auto" w:frame="1"/>
          </w:rPr>
          <w:t xml:space="preserve"> file, will first look for a dynamic data source file (which means it will look for a variable called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xml:space="preserve"> inside the </w:t>
        </w:r>
        <w:proofErr w:type="spellStart"/>
        <w:r w:rsidRPr="00F31D2D">
          <w:rPr>
            <w:rFonts w:ascii="inherit" w:eastAsia="Times New Roman" w:hAnsi="inherit" w:cs="Arial"/>
            <w:color w:val="222222"/>
            <w:sz w:val="24"/>
            <w:szCs w:val="24"/>
            <w:bdr w:val="none" w:sz="0" w:space="0" w:color="auto" w:frame="1"/>
          </w:rPr>
          <w:t>datadir</w:t>
        </w:r>
        <w:proofErr w:type="spellEnd"/>
        <w:r w:rsidRPr="00F31D2D">
          <w:rPr>
            <w:rFonts w:ascii="inherit" w:eastAsia="Times New Roman" w:hAnsi="inherit" w:cs="Arial"/>
            <w:color w:val="222222"/>
            <w:sz w:val="24"/>
            <w:szCs w:val="24"/>
            <w:bdr w:val="none" w:sz="0" w:space="0" w:color="auto" w:frame="1"/>
          </w:rPr>
          <w:t xml:space="preserve">). Then it will look for data inside a file called as </w:t>
        </w:r>
        <w:proofErr w:type="spellStart"/>
        <w:r w:rsidRPr="00F31D2D">
          <w:rPr>
            <w:rFonts w:ascii="inherit" w:eastAsia="Times New Roman" w:hAnsi="inherit" w:cs="Arial"/>
            <w:color w:val="222222"/>
            <w:sz w:val="24"/>
            <w:szCs w:val="24"/>
            <w:bdr w:val="none" w:sz="0" w:space="0" w:color="auto" w:frame="1"/>
          </w:rPr>
          <w:t>common.yaml</w:t>
        </w:r>
        <w:proofErr w:type="spellEnd"/>
        <w:r w:rsidRPr="00F31D2D">
          <w:rPr>
            <w:rFonts w:ascii="inherit" w:eastAsia="Times New Roman" w:hAnsi="inherit" w:cs="Arial"/>
            <w:color w:val="222222"/>
            <w:sz w:val="24"/>
            <w:szCs w:val="24"/>
            <w:bdr w:val="none" w:sz="0" w:space="0" w:color="auto" w:frame="1"/>
          </w:rPr>
          <w:t>.</w:t>
        </w:r>
      </w:ins>
    </w:p>
    <w:p w:rsidR="00F31D2D" w:rsidRPr="00F31D2D" w:rsidRDefault="00F31D2D" w:rsidP="00F31D2D">
      <w:pPr>
        <w:shd w:val="clear" w:color="auto" w:fill="CCCCCC"/>
        <w:spacing w:after="0" w:line="240" w:lineRule="auto"/>
        <w:textAlignment w:val="baseline"/>
        <w:rPr>
          <w:ins w:id="14" w:author="Unknown"/>
          <w:rFonts w:ascii="Arial" w:eastAsia="Times New Roman" w:hAnsi="Arial" w:cs="Arial"/>
          <w:color w:val="222222"/>
          <w:sz w:val="18"/>
          <w:szCs w:val="18"/>
        </w:rPr>
      </w:pPr>
      <w:ins w:id="15" w:author="Unknown">
        <w:r w:rsidRPr="00F31D2D">
          <w:rPr>
            <w:rFonts w:ascii="inherit" w:eastAsia="Times New Roman" w:hAnsi="inherit" w:cs="Arial"/>
            <w:color w:val="222222"/>
            <w:sz w:val="24"/>
            <w:szCs w:val="24"/>
            <w:bdr w:val="none" w:sz="0" w:space="0" w:color="auto" w:frame="1"/>
          </w:rPr>
          <w:t xml:space="preserve">Now we will create two different files based on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xml:space="preserve"> dynamic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data source. These files will contain data which are specific to </w:t>
        </w:r>
        <w:proofErr w:type="spellStart"/>
        <w:r w:rsidRPr="00F31D2D">
          <w:rPr>
            <w:rFonts w:ascii="inherit" w:eastAsia="Times New Roman" w:hAnsi="inherit" w:cs="Arial"/>
            <w:color w:val="222222"/>
            <w:sz w:val="24"/>
            <w:szCs w:val="24"/>
            <w:bdr w:val="none" w:sz="0" w:space="0" w:color="auto" w:frame="1"/>
          </w:rPr>
          <w:t>Debian</w:t>
        </w:r>
        <w:proofErr w:type="spellEnd"/>
        <w:r w:rsidRPr="00F31D2D">
          <w:rPr>
            <w:rFonts w:ascii="inherit" w:eastAsia="Times New Roman" w:hAnsi="inherit" w:cs="Arial"/>
            <w:color w:val="222222"/>
            <w:sz w:val="24"/>
            <w:szCs w:val="24"/>
            <w:bdr w:val="none" w:sz="0" w:space="0" w:color="auto" w:frame="1"/>
          </w:rPr>
          <w:t xml:space="preserve"> OS family, and </w:t>
        </w:r>
        <w:proofErr w:type="spellStart"/>
        <w:r w:rsidRPr="00F31D2D">
          <w:rPr>
            <w:rFonts w:ascii="inherit" w:eastAsia="Times New Roman" w:hAnsi="inherit" w:cs="Arial"/>
            <w:color w:val="222222"/>
            <w:sz w:val="24"/>
            <w:szCs w:val="24"/>
            <w:bdr w:val="none" w:sz="0" w:space="0" w:color="auto" w:frame="1"/>
          </w:rPr>
          <w:t>RedHat</w:t>
        </w:r>
        <w:proofErr w:type="spellEnd"/>
        <w:r w:rsidRPr="00F31D2D">
          <w:rPr>
            <w:rFonts w:ascii="inherit" w:eastAsia="Times New Roman" w:hAnsi="inherit" w:cs="Arial"/>
            <w:color w:val="222222"/>
            <w:sz w:val="24"/>
            <w:szCs w:val="24"/>
            <w:bdr w:val="none" w:sz="0" w:space="0" w:color="auto" w:frame="1"/>
          </w:rPr>
          <w:t xml:space="preserve"> OS family. Let's see the contents of these files.</w:t>
        </w:r>
      </w:ins>
    </w:p>
    <w:p w:rsidR="00F31D2D" w:rsidRPr="00F31D2D" w:rsidRDefault="00F31D2D" w:rsidP="00F31D2D">
      <w:pPr>
        <w:shd w:val="clear" w:color="auto" w:fill="CCCCCC"/>
        <w:spacing w:after="360" w:line="240" w:lineRule="auto"/>
        <w:textAlignment w:val="baseline"/>
        <w:rPr>
          <w:ins w:id="16" w:author="Unknown"/>
          <w:rFonts w:ascii="Arial" w:eastAsia="Times New Roman" w:hAnsi="Arial" w:cs="Arial"/>
          <w:color w:val="222222"/>
          <w:sz w:val="18"/>
          <w:szCs w:val="18"/>
        </w:rPr>
      </w:pPr>
      <w:ins w:id="17" w:author="Unknown">
        <w:r w:rsidRPr="00F31D2D">
          <w:rPr>
            <w:rFonts w:ascii="Arial" w:eastAsia="Times New Roman" w:hAnsi="Arial" w:cs="Arial"/>
            <w:color w:val="222222"/>
            <w:sz w:val="18"/>
            <w:szCs w:val="18"/>
          </w:rPr>
          <w:t> </w:t>
        </w:r>
      </w:ins>
    </w:p>
    <w:p w:rsidR="00F31D2D" w:rsidRPr="00F31D2D" w:rsidRDefault="00AE53B4" w:rsidP="00F31D2D">
      <w:pPr>
        <w:shd w:val="clear" w:color="auto" w:fill="CCCCCC"/>
        <w:spacing w:after="0" w:line="240" w:lineRule="auto"/>
        <w:textAlignment w:val="baseline"/>
        <w:rPr>
          <w:ins w:id="18" w:author="Unknown"/>
          <w:rFonts w:ascii="inherit" w:eastAsia="Times New Roman" w:hAnsi="inherit" w:cs="Arial"/>
          <w:color w:val="222222"/>
          <w:sz w:val="18"/>
          <w:szCs w:val="18"/>
        </w:rPr>
      </w:pPr>
      <w:ins w:id="19" w:author="Unknown">
        <w:r w:rsidRPr="00F31D2D">
          <w:rPr>
            <w:rFonts w:ascii="inherit" w:eastAsia="Times New Roman" w:hAnsi="inherit" w:cs="Arial"/>
            <w:color w:val="222222"/>
            <w:sz w:val="15"/>
            <w:szCs w:val="15"/>
            <w:bdr w:val="none" w:sz="0" w:space="0" w:color="auto" w:frame="1"/>
          </w:rPr>
          <w:fldChar w:fldCharType="begin"/>
        </w:r>
        <w:r w:rsidR="00F31D2D" w:rsidRPr="00F31D2D">
          <w:rPr>
            <w:rFonts w:ascii="inherit" w:eastAsia="Times New Roman" w:hAnsi="inherit" w:cs="Arial"/>
            <w:color w:val="222222"/>
            <w:sz w:val="15"/>
            <w:szCs w:val="15"/>
            <w:bdr w:val="none" w:sz="0" w:space="0" w:color="auto" w:frame="1"/>
          </w:rPr>
          <w:instrText xml:space="preserve"> HYPERLINK "http://www.slashroot.in/puppet-hiera-tutorial-example-configuration" </w:instrText>
        </w:r>
        <w:r w:rsidRPr="00F31D2D">
          <w:rPr>
            <w:rFonts w:ascii="inherit" w:eastAsia="Times New Roman" w:hAnsi="inherit" w:cs="Arial"/>
            <w:color w:val="222222"/>
            <w:sz w:val="15"/>
            <w:szCs w:val="15"/>
            <w:bdr w:val="none" w:sz="0" w:space="0" w:color="auto" w:frame="1"/>
          </w:rPr>
          <w:fldChar w:fldCharType="separate"/>
        </w:r>
        <w:r w:rsidR="00F31D2D" w:rsidRPr="00F31D2D">
          <w:rPr>
            <w:rFonts w:ascii="inherit" w:eastAsia="Times New Roman" w:hAnsi="inherit" w:cs="Arial"/>
            <w:color w:val="0000FF"/>
            <w:sz w:val="15"/>
            <w:u w:val="single"/>
          </w:rPr>
          <w:t>?</w:t>
        </w:r>
        <w:r w:rsidRPr="00F31D2D">
          <w:rPr>
            <w:rFonts w:ascii="inherit" w:eastAsia="Times New Roman" w:hAnsi="inherit" w:cs="Arial"/>
            <w:color w:val="222222"/>
            <w:sz w:val="15"/>
            <w:szCs w:val="15"/>
            <w:bdr w:val="none" w:sz="0" w:space="0" w:color="auto" w:frame="1"/>
          </w:rPr>
          <w:fldChar w:fldCharType="end"/>
        </w:r>
      </w:ins>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cat /etc/puppet/</w:t>
            </w:r>
            <w:proofErr w:type="spellStart"/>
            <w:r w:rsidRPr="00F31D2D">
              <w:rPr>
                <w:rFonts w:ascii="Courier New" w:eastAsia="Times New Roman" w:hAnsi="Courier New" w:cs="Courier New"/>
                <w:sz w:val="20"/>
              </w:rPr>
              <w:t>hieradata</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Debian.yaml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sshservicename</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ssh</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w:t>
            </w:r>
          </w:p>
        </w:tc>
      </w:tr>
    </w:tbl>
    <w:p w:rsidR="00F31D2D" w:rsidRPr="00F31D2D" w:rsidRDefault="00AE53B4" w:rsidP="00F31D2D">
      <w:pPr>
        <w:shd w:val="clear" w:color="auto" w:fill="CCCCCC"/>
        <w:spacing w:after="0" w:line="240" w:lineRule="auto"/>
        <w:textAlignment w:val="baseline"/>
        <w:rPr>
          <w:ins w:id="20" w:author="Unknown"/>
          <w:rFonts w:ascii="inherit" w:eastAsia="Times New Roman" w:hAnsi="inherit" w:cs="Arial"/>
          <w:color w:val="222222"/>
          <w:sz w:val="18"/>
          <w:szCs w:val="18"/>
        </w:rPr>
      </w:pPr>
      <w:ins w:id="21" w:author="Unknown">
        <w:r w:rsidRPr="00F31D2D">
          <w:rPr>
            <w:rFonts w:ascii="inherit" w:eastAsia="Times New Roman" w:hAnsi="inherit" w:cs="Arial"/>
            <w:color w:val="222222"/>
            <w:sz w:val="15"/>
            <w:szCs w:val="15"/>
            <w:bdr w:val="none" w:sz="0" w:space="0" w:color="auto" w:frame="1"/>
          </w:rPr>
          <w:fldChar w:fldCharType="begin"/>
        </w:r>
        <w:r w:rsidR="00F31D2D" w:rsidRPr="00F31D2D">
          <w:rPr>
            <w:rFonts w:ascii="inherit" w:eastAsia="Times New Roman" w:hAnsi="inherit" w:cs="Arial"/>
            <w:color w:val="222222"/>
            <w:sz w:val="15"/>
            <w:szCs w:val="15"/>
            <w:bdr w:val="none" w:sz="0" w:space="0" w:color="auto" w:frame="1"/>
          </w:rPr>
          <w:instrText xml:space="preserve"> HYPERLINK "http://www.slashroot.in/puppet-hiera-tutorial-example-configuration" </w:instrText>
        </w:r>
        <w:r w:rsidRPr="00F31D2D">
          <w:rPr>
            <w:rFonts w:ascii="inherit" w:eastAsia="Times New Roman" w:hAnsi="inherit" w:cs="Arial"/>
            <w:color w:val="222222"/>
            <w:sz w:val="15"/>
            <w:szCs w:val="15"/>
            <w:bdr w:val="none" w:sz="0" w:space="0" w:color="auto" w:frame="1"/>
          </w:rPr>
          <w:fldChar w:fldCharType="separate"/>
        </w:r>
        <w:r w:rsidR="00F31D2D" w:rsidRPr="00F31D2D">
          <w:rPr>
            <w:rFonts w:ascii="inherit" w:eastAsia="Times New Roman" w:hAnsi="inherit" w:cs="Arial"/>
            <w:color w:val="0000FF"/>
            <w:sz w:val="15"/>
            <w:u w:val="single"/>
          </w:rPr>
          <w:t>?</w:t>
        </w:r>
        <w:r w:rsidRPr="00F31D2D">
          <w:rPr>
            <w:rFonts w:ascii="inherit" w:eastAsia="Times New Roman" w:hAnsi="inherit" w:cs="Arial"/>
            <w:color w:val="222222"/>
            <w:sz w:val="15"/>
            <w:szCs w:val="15"/>
            <w:bdr w:val="none" w:sz="0" w:space="0" w:color="auto" w:frame="1"/>
          </w:rPr>
          <w:fldChar w:fldCharType="end"/>
        </w:r>
      </w:ins>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cat /etc/puppet/</w:t>
            </w:r>
            <w:proofErr w:type="spellStart"/>
            <w:r w:rsidRPr="00F31D2D">
              <w:rPr>
                <w:rFonts w:ascii="Courier New" w:eastAsia="Times New Roman" w:hAnsi="Courier New" w:cs="Courier New"/>
                <w:sz w:val="20"/>
              </w:rPr>
              <w:t>hieradata</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RedHat.yaml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sshservicename</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sshd</w:t>
            </w:r>
            <w:proofErr w:type="spellEnd"/>
          </w:p>
        </w:tc>
      </w:tr>
    </w:tbl>
    <w:p w:rsidR="00F31D2D" w:rsidRPr="00F31D2D" w:rsidRDefault="00F31D2D" w:rsidP="00F31D2D">
      <w:pPr>
        <w:shd w:val="clear" w:color="auto" w:fill="CCCCCC"/>
        <w:spacing w:after="360" w:line="240" w:lineRule="auto"/>
        <w:textAlignment w:val="baseline"/>
        <w:rPr>
          <w:ins w:id="22" w:author="Unknown"/>
          <w:rFonts w:ascii="Arial" w:eastAsia="Times New Roman" w:hAnsi="Arial" w:cs="Arial"/>
          <w:color w:val="222222"/>
          <w:sz w:val="18"/>
          <w:szCs w:val="18"/>
        </w:rPr>
      </w:pPr>
      <w:ins w:id="23"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24" w:author="Unknown"/>
          <w:rFonts w:ascii="Arial" w:eastAsia="Times New Roman" w:hAnsi="Arial" w:cs="Arial"/>
          <w:color w:val="222222"/>
          <w:sz w:val="18"/>
          <w:szCs w:val="18"/>
        </w:rPr>
      </w:pPr>
      <w:ins w:id="25" w:author="Unknown">
        <w:r w:rsidRPr="00F31D2D">
          <w:rPr>
            <w:rFonts w:ascii="inherit" w:eastAsia="Times New Roman" w:hAnsi="inherit" w:cs="Arial"/>
            <w:color w:val="222222"/>
            <w:sz w:val="24"/>
            <w:szCs w:val="24"/>
            <w:bdr w:val="none" w:sz="0" w:space="0" w:color="auto" w:frame="1"/>
          </w:rPr>
          <w:t xml:space="preserve">Now let's check, and confirm that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is returning the correct data depending upon the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xml:space="preserve"> value provided. This can be tested with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command line tool as shown below.</w:t>
        </w:r>
      </w:ins>
    </w:p>
    <w:p w:rsidR="00F31D2D" w:rsidRPr="00F31D2D" w:rsidRDefault="00AE53B4" w:rsidP="00F31D2D">
      <w:pPr>
        <w:shd w:val="clear" w:color="auto" w:fill="CCCCCC"/>
        <w:spacing w:after="0" w:line="240" w:lineRule="auto"/>
        <w:textAlignment w:val="baseline"/>
        <w:rPr>
          <w:ins w:id="26" w:author="Unknown"/>
          <w:rFonts w:ascii="inherit" w:eastAsia="Times New Roman" w:hAnsi="inherit" w:cs="Arial"/>
          <w:color w:val="222222"/>
          <w:sz w:val="18"/>
          <w:szCs w:val="18"/>
        </w:rPr>
      </w:pPr>
      <w:ins w:id="27" w:author="Unknown">
        <w:r w:rsidRPr="00F31D2D">
          <w:rPr>
            <w:rFonts w:ascii="inherit" w:eastAsia="Times New Roman" w:hAnsi="inherit" w:cs="Arial"/>
            <w:color w:val="222222"/>
            <w:sz w:val="15"/>
            <w:szCs w:val="15"/>
            <w:bdr w:val="none" w:sz="0" w:space="0" w:color="auto" w:frame="1"/>
          </w:rPr>
          <w:fldChar w:fldCharType="begin"/>
        </w:r>
        <w:r w:rsidR="00F31D2D" w:rsidRPr="00F31D2D">
          <w:rPr>
            <w:rFonts w:ascii="inherit" w:eastAsia="Times New Roman" w:hAnsi="inherit" w:cs="Arial"/>
            <w:color w:val="222222"/>
            <w:sz w:val="15"/>
            <w:szCs w:val="15"/>
            <w:bdr w:val="none" w:sz="0" w:space="0" w:color="auto" w:frame="1"/>
          </w:rPr>
          <w:instrText xml:space="preserve"> HYPERLINK "http://www.slashroot.in/puppet-hiera-tutorial-example-configuration" </w:instrText>
        </w:r>
        <w:r w:rsidRPr="00F31D2D">
          <w:rPr>
            <w:rFonts w:ascii="inherit" w:eastAsia="Times New Roman" w:hAnsi="inherit" w:cs="Arial"/>
            <w:color w:val="222222"/>
            <w:sz w:val="15"/>
            <w:szCs w:val="15"/>
            <w:bdr w:val="none" w:sz="0" w:space="0" w:color="auto" w:frame="1"/>
          </w:rPr>
          <w:fldChar w:fldCharType="separate"/>
        </w:r>
        <w:r w:rsidR="00F31D2D" w:rsidRPr="00F31D2D">
          <w:rPr>
            <w:rFonts w:ascii="inherit" w:eastAsia="Times New Roman" w:hAnsi="inherit" w:cs="Arial"/>
            <w:color w:val="0000FF"/>
            <w:sz w:val="15"/>
            <w:u w:val="single"/>
          </w:rPr>
          <w:t>?</w:t>
        </w:r>
        <w:r w:rsidRPr="00F31D2D">
          <w:rPr>
            <w:rFonts w:ascii="inherit" w:eastAsia="Times New Roman" w:hAnsi="inherit" w:cs="Arial"/>
            <w:color w:val="222222"/>
            <w:sz w:val="15"/>
            <w:szCs w:val="15"/>
            <w:bdr w:val="none" w:sz="0" w:space="0" w:color="auto" w:frame="1"/>
          </w:rPr>
          <w:fldChar w:fldCharType="end"/>
        </w:r>
      </w:ins>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lastRenderedPageBreak/>
              <w:t>4</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lastRenderedPageBreak/>
              <w:t>root@puppetmaster</w:t>
            </w:r>
            <w:proofErr w:type="spellEnd"/>
            <w:r w:rsidRPr="00F31D2D">
              <w:rPr>
                <w:rFonts w:ascii="Courier New" w:eastAsia="Times New Roman" w:hAnsi="Courier New" w:cs="Courier New"/>
                <w:sz w:val="20"/>
              </w:rPr>
              <w:t xml:space="preserve">:/etc/puppet# </w:t>
            </w:r>
            <w:proofErr w:type="spellStart"/>
            <w:r w:rsidRPr="00F31D2D">
              <w:rPr>
                <w:rFonts w:ascii="Courier New" w:eastAsia="Times New Roman" w:hAnsi="Courier New" w:cs="Courier New"/>
                <w:sz w:val="20"/>
              </w:rPr>
              <w:t>hiera</w:t>
            </w:r>
            <w:proofErr w:type="spellEnd"/>
            <w:r w:rsidRPr="00F31D2D">
              <w:rPr>
                <w:rFonts w:ascii="Courier New" w:eastAsia="Times New Roman" w:hAnsi="Courier New" w:cs="Courier New"/>
                <w:sz w:val="20"/>
              </w:rPr>
              <w:t xml:space="preserve"> -c </w:t>
            </w:r>
            <w:proofErr w:type="spellStart"/>
            <w:r w:rsidRPr="00F31D2D">
              <w:rPr>
                <w:rFonts w:ascii="Courier New" w:eastAsia="Times New Roman" w:hAnsi="Courier New" w:cs="Courier New"/>
                <w:sz w:val="20"/>
              </w:rPr>
              <w:t>hiera.yaml</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sshservicename</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osfamily</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RedHat</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sshd</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xml:space="preserve">:/etc/puppet# </w:t>
            </w:r>
            <w:proofErr w:type="spellStart"/>
            <w:r w:rsidRPr="00F31D2D">
              <w:rPr>
                <w:rFonts w:ascii="Courier New" w:eastAsia="Times New Roman" w:hAnsi="Courier New" w:cs="Courier New"/>
                <w:sz w:val="20"/>
              </w:rPr>
              <w:t>hiera</w:t>
            </w:r>
            <w:proofErr w:type="spellEnd"/>
            <w:r w:rsidRPr="00F31D2D">
              <w:rPr>
                <w:rFonts w:ascii="Courier New" w:eastAsia="Times New Roman" w:hAnsi="Courier New" w:cs="Courier New"/>
                <w:sz w:val="20"/>
              </w:rPr>
              <w:t xml:space="preserve"> -c </w:t>
            </w:r>
            <w:proofErr w:type="spellStart"/>
            <w:r w:rsidRPr="00F31D2D">
              <w:rPr>
                <w:rFonts w:ascii="Courier New" w:eastAsia="Times New Roman" w:hAnsi="Courier New" w:cs="Courier New"/>
                <w:sz w:val="20"/>
              </w:rPr>
              <w:t>hiera.yaml</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sshservicename</w:t>
            </w:r>
            <w:proofErr w:type="spellEnd"/>
            <w:r w:rsidRPr="00F31D2D">
              <w:rPr>
                <w:rFonts w:ascii="Courier New" w:eastAsia="Times New Roman" w:hAnsi="Courier New" w:cs="Courier New"/>
                <w:sz w:val="20"/>
              </w:rPr>
              <w:t xml:space="preserve"> </w:t>
            </w:r>
            <w:proofErr w:type="spellStart"/>
            <w:r w:rsidRPr="00F31D2D">
              <w:rPr>
                <w:rFonts w:ascii="Courier New" w:eastAsia="Times New Roman" w:hAnsi="Courier New" w:cs="Courier New"/>
                <w:sz w:val="20"/>
              </w:rPr>
              <w:t>osfamily</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Debian</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lastRenderedPageBreak/>
              <w:t>ssh</w:t>
            </w:r>
            <w:proofErr w:type="spellEnd"/>
          </w:p>
        </w:tc>
      </w:tr>
    </w:tbl>
    <w:p w:rsidR="00F31D2D" w:rsidRPr="00F31D2D" w:rsidRDefault="00F31D2D" w:rsidP="00F31D2D">
      <w:pPr>
        <w:shd w:val="clear" w:color="auto" w:fill="CCCCCC"/>
        <w:spacing w:after="360" w:line="240" w:lineRule="auto"/>
        <w:textAlignment w:val="baseline"/>
        <w:rPr>
          <w:ins w:id="28" w:author="Unknown"/>
          <w:rFonts w:ascii="Arial" w:eastAsia="Times New Roman" w:hAnsi="Arial" w:cs="Arial"/>
          <w:color w:val="222222"/>
          <w:sz w:val="18"/>
          <w:szCs w:val="18"/>
        </w:rPr>
      </w:pPr>
      <w:ins w:id="29" w:author="Unknown">
        <w:r w:rsidRPr="00F31D2D">
          <w:rPr>
            <w:rFonts w:ascii="Arial" w:eastAsia="Times New Roman" w:hAnsi="Arial" w:cs="Arial"/>
            <w:color w:val="222222"/>
            <w:sz w:val="18"/>
            <w:szCs w:val="18"/>
          </w:rPr>
          <w:lastRenderedPageBreak/>
          <w:t> </w:t>
        </w:r>
      </w:ins>
    </w:p>
    <w:p w:rsidR="00F31D2D" w:rsidRPr="00F31D2D" w:rsidRDefault="00F31D2D" w:rsidP="00F31D2D">
      <w:pPr>
        <w:shd w:val="clear" w:color="auto" w:fill="CCCCCC"/>
        <w:spacing w:after="360" w:line="240" w:lineRule="auto"/>
        <w:textAlignment w:val="baseline"/>
        <w:rPr>
          <w:ins w:id="30" w:author="Unknown"/>
          <w:rFonts w:ascii="Arial" w:eastAsia="Times New Roman" w:hAnsi="Arial" w:cs="Arial"/>
          <w:color w:val="222222"/>
          <w:sz w:val="18"/>
          <w:szCs w:val="18"/>
        </w:rPr>
      </w:pPr>
      <w:ins w:id="31"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32" w:author="Unknown"/>
          <w:rFonts w:ascii="Arial" w:eastAsia="Times New Roman" w:hAnsi="Arial" w:cs="Arial"/>
          <w:color w:val="222222"/>
          <w:sz w:val="18"/>
          <w:szCs w:val="18"/>
        </w:rPr>
      </w:pPr>
      <w:proofErr w:type="spellStart"/>
      <w:ins w:id="33" w:author="Unknown">
        <w:r w:rsidRPr="00F31D2D">
          <w:rPr>
            <w:rFonts w:ascii="inherit" w:eastAsia="Times New Roman" w:hAnsi="inherit" w:cs="Arial"/>
            <w:i/>
            <w:iCs/>
            <w:color w:val="222222"/>
            <w:sz w:val="24"/>
            <w:szCs w:val="24"/>
          </w:rPr>
          <w:t>hiera</w:t>
        </w:r>
        <w:proofErr w:type="spellEnd"/>
        <w:r w:rsidRPr="00F31D2D">
          <w:rPr>
            <w:rFonts w:ascii="Arial" w:eastAsia="Times New Roman" w:hAnsi="Arial" w:cs="Arial"/>
            <w:color w:val="222222"/>
            <w:sz w:val="18"/>
          </w:rPr>
          <w:t> </w:t>
        </w:r>
        <w:r w:rsidRPr="00F31D2D">
          <w:rPr>
            <w:rFonts w:ascii="inherit" w:eastAsia="Times New Roman" w:hAnsi="inherit" w:cs="Arial"/>
            <w:color w:val="222222"/>
            <w:sz w:val="24"/>
            <w:szCs w:val="24"/>
            <w:bdr w:val="none" w:sz="0" w:space="0" w:color="auto" w:frame="1"/>
          </w:rPr>
          <w:t xml:space="preserve">command line tool can be used to test data returned. In the above command, </w:t>
        </w:r>
        <w:proofErr w:type="spellStart"/>
        <w:r w:rsidRPr="00F31D2D">
          <w:rPr>
            <w:rFonts w:ascii="inherit" w:eastAsia="Times New Roman" w:hAnsi="inherit" w:cs="Arial"/>
            <w:color w:val="222222"/>
            <w:sz w:val="24"/>
            <w:szCs w:val="24"/>
            <w:bdr w:val="none" w:sz="0" w:space="0" w:color="auto" w:frame="1"/>
          </w:rPr>
          <w:t>i</w:t>
        </w:r>
        <w:proofErr w:type="spellEnd"/>
        <w:r w:rsidRPr="00F31D2D">
          <w:rPr>
            <w:rFonts w:ascii="inherit" w:eastAsia="Times New Roman" w:hAnsi="inherit" w:cs="Arial"/>
            <w:color w:val="222222"/>
            <w:sz w:val="24"/>
            <w:szCs w:val="24"/>
            <w:bdr w:val="none" w:sz="0" w:space="0" w:color="auto" w:frame="1"/>
          </w:rPr>
          <w:t xml:space="preserve"> have provided two different values of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xml:space="preserve"> each time. And it searched in the exact data source file to fetch the value. Hence now we can use it in puppet. Let's use this same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configuration inside our simple </w:t>
        </w:r>
        <w:proofErr w:type="spellStart"/>
        <w:r w:rsidRPr="00F31D2D">
          <w:rPr>
            <w:rFonts w:ascii="inherit" w:eastAsia="Times New Roman" w:hAnsi="inherit" w:cs="Arial"/>
            <w:color w:val="222222"/>
            <w:sz w:val="24"/>
            <w:szCs w:val="24"/>
            <w:bdr w:val="none" w:sz="0" w:space="0" w:color="auto" w:frame="1"/>
          </w:rPr>
          <w:t>sshdconfig</w:t>
        </w:r>
        <w:proofErr w:type="spellEnd"/>
        <w:r w:rsidRPr="00F31D2D">
          <w:rPr>
            <w:rFonts w:ascii="inherit" w:eastAsia="Times New Roman" w:hAnsi="inherit" w:cs="Arial"/>
            <w:color w:val="222222"/>
            <w:sz w:val="24"/>
            <w:szCs w:val="24"/>
            <w:bdr w:val="none" w:sz="0" w:space="0" w:color="auto" w:frame="1"/>
          </w:rPr>
          <w:t xml:space="preserve"> module as shown below(our previous </w:t>
        </w:r>
        <w:proofErr w:type="spellStart"/>
        <w:r w:rsidRPr="00F31D2D">
          <w:rPr>
            <w:rFonts w:ascii="inherit" w:eastAsia="Times New Roman" w:hAnsi="inherit" w:cs="Arial"/>
            <w:color w:val="222222"/>
            <w:sz w:val="24"/>
            <w:szCs w:val="24"/>
            <w:bdr w:val="none" w:sz="0" w:space="0" w:color="auto" w:frame="1"/>
          </w:rPr>
          <w:t>sshconfig</w:t>
        </w:r>
        <w:proofErr w:type="spellEnd"/>
        <w:r w:rsidRPr="00F31D2D">
          <w:rPr>
            <w:rFonts w:ascii="inherit" w:eastAsia="Times New Roman" w:hAnsi="inherit" w:cs="Arial"/>
            <w:color w:val="222222"/>
            <w:sz w:val="24"/>
            <w:szCs w:val="24"/>
            <w:bdr w:val="none" w:sz="0" w:space="0" w:color="auto" w:frame="1"/>
          </w:rPr>
          <w:t xml:space="preserve"> </w:t>
        </w:r>
        <w:proofErr w:type="spellStart"/>
        <w:r w:rsidRPr="00F31D2D">
          <w:rPr>
            <w:rFonts w:ascii="inherit" w:eastAsia="Times New Roman" w:hAnsi="inherit" w:cs="Arial"/>
            <w:color w:val="222222"/>
            <w:sz w:val="24"/>
            <w:szCs w:val="24"/>
            <w:bdr w:val="none" w:sz="0" w:space="0" w:color="auto" w:frame="1"/>
          </w:rPr>
          <w:t>init.pp</w:t>
        </w:r>
        <w:proofErr w:type="spellEnd"/>
        <w:r w:rsidRPr="00F31D2D">
          <w:rPr>
            <w:rFonts w:ascii="inherit" w:eastAsia="Times New Roman" w:hAnsi="inherit" w:cs="Arial"/>
            <w:color w:val="222222"/>
            <w:sz w:val="24"/>
            <w:szCs w:val="24"/>
            <w:bdr w:val="none" w:sz="0" w:space="0" w:color="auto" w:frame="1"/>
          </w:rPr>
          <w:t xml:space="preserve"> file with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data is shown below.)</w:t>
        </w:r>
      </w:ins>
    </w:p>
    <w:p w:rsidR="00F31D2D" w:rsidRPr="00F31D2D" w:rsidRDefault="00F31D2D" w:rsidP="00F31D2D">
      <w:pPr>
        <w:shd w:val="clear" w:color="auto" w:fill="CCCCCC"/>
        <w:spacing w:after="360" w:line="240" w:lineRule="auto"/>
        <w:textAlignment w:val="baseline"/>
        <w:rPr>
          <w:ins w:id="34" w:author="Unknown"/>
          <w:rFonts w:ascii="Arial" w:eastAsia="Times New Roman" w:hAnsi="Arial" w:cs="Arial"/>
          <w:color w:val="222222"/>
          <w:sz w:val="18"/>
          <w:szCs w:val="18"/>
        </w:rPr>
      </w:pPr>
      <w:ins w:id="35" w:author="Unknown">
        <w:r w:rsidRPr="00F31D2D">
          <w:rPr>
            <w:rFonts w:ascii="Arial" w:eastAsia="Times New Roman" w:hAnsi="Arial" w:cs="Arial"/>
            <w:color w:val="222222"/>
            <w:sz w:val="18"/>
            <w:szCs w:val="18"/>
          </w:rPr>
          <w:t> </w:t>
        </w:r>
      </w:ins>
    </w:p>
    <w:tbl>
      <w:tblPr>
        <w:tblW w:w="10650" w:type="dxa"/>
        <w:tblCellSpacing w:w="0" w:type="dxa"/>
        <w:tblCellMar>
          <w:left w:w="0" w:type="dxa"/>
          <w:right w:w="0" w:type="dxa"/>
        </w:tblCellMar>
        <w:tblLook w:val="04A0"/>
      </w:tblPr>
      <w:tblGrid>
        <w:gridCol w:w="525"/>
        <w:gridCol w:w="10125"/>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7</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8</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9</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10</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16</w:t>
            </w:r>
          </w:p>
        </w:tc>
        <w:tc>
          <w:tcPr>
            <w:tcW w:w="10125"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:/etc/puppet/modules/</w:t>
            </w:r>
            <w:proofErr w:type="spellStart"/>
            <w:r w:rsidRPr="00F31D2D">
              <w:rPr>
                <w:rFonts w:ascii="Courier New" w:eastAsia="Times New Roman" w:hAnsi="Courier New" w:cs="Courier New"/>
                <w:sz w:val="20"/>
              </w:rPr>
              <w:t>sshdconfig</w:t>
            </w:r>
            <w:proofErr w:type="spellEnd"/>
            <w:r w:rsidRPr="00F31D2D">
              <w:rPr>
                <w:rFonts w:ascii="Courier New" w:eastAsia="Times New Roman" w:hAnsi="Courier New" w:cs="Courier New"/>
                <w:sz w:val="20"/>
              </w:rPr>
              <w:t xml:space="preserve">/manifests# cat </w:t>
            </w:r>
            <w:proofErr w:type="spellStart"/>
            <w:r w:rsidRPr="00F31D2D">
              <w:rPr>
                <w:rFonts w:ascii="Courier New" w:eastAsia="Times New Roman" w:hAnsi="Courier New" w:cs="Courier New"/>
                <w:sz w:val="20"/>
              </w:rPr>
              <w:t>init.pp</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class</w:t>
            </w:r>
            <w:r w:rsidRPr="00F31D2D">
              <w:rPr>
                <w:rFonts w:ascii="Times New Roman" w:eastAsia="Times New Roman" w:hAnsi="Times New Roman" w:cs="Times New Roman"/>
                <w:sz w:val="24"/>
                <w:szCs w:val="24"/>
              </w:rPr>
              <w:t xml:space="preserve"> </w:t>
            </w:r>
            <w:proofErr w:type="spellStart"/>
            <w:r w:rsidRPr="00F31D2D">
              <w:rPr>
                <w:rFonts w:ascii="Courier New" w:eastAsia="Times New Roman" w:hAnsi="Courier New" w:cs="Courier New"/>
                <w:sz w:val="20"/>
              </w:rPr>
              <w:t>sshdconfig</w:t>
            </w:r>
            <w:proofErr w:type="spellEnd"/>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serviceName</w:t>
            </w:r>
            <w:proofErr w:type="spellEnd"/>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hiera</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sshservicename</w:t>
            </w:r>
            <w:proofErr w:type="spellEnd"/>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file { "/etc/</w:t>
            </w:r>
            <w:proofErr w:type="spellStart"/>
            <w:r w:rsidRPr="00F31D2D">
              <w:rPr>
                <w:rFonts w:ascii="Courier New" w:eastAsia="Times New Roman" w:hAnsi="Courier New" w:cs="Courier New"/>
                <w:sz w:val="20"/>
              </w:rPr>
              <w:t>ssh</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sshd_config</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owner   =&gt; 'root',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group   =&gt; 'root',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mode    =&gt; '0644',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source =&gt; "puppet:///modules/sshdconfig/sshd_config",</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notify  =&gt; Service[$</w:t>
            </w:r>
            <w:proofErr w:type="spellStart"/>
            <w:r w:rsidRPr="00F31D2D">
              <w:rPr>
                <w:rFonts w:ascii="Courier New" w:eastAsia="Times New Roman" w:hAnsi="Courier New" w:cs="Courier New"/>
                <w:sz w:val="20"/>
              </w:rPr>
              <w:t>serviceName</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service { $</w:t>
            </w:r>
            <w:proofErr w:type="spellStart"/>
            <w:r w:rsidRPr="00F31D2D">
              <w:rPr>
                <w:rFonts w:ascii="Courier New" w:eastAsia="Times New Roman" w:hAnsi="Courier New" w:cs="Courier New"/>
                <w:sz w:val="20"/>
              </w:rPr>
              <w:t>serviceName</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ensure =&gt; 'running',</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enable =&gt; 'true',</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tc>
      </w:tr>
    </w:tbl>
    <w:p w:rsidR="00F31D2D" w:rsidRPr="00F31D2D" w:rsidRDefault="00F31D2D" w:rsidP="00F31D2D">
      <w:pPr>
        <w:shd w:val="clear" w:color="auto" w:fill="CCCCCC"/>
        <w:spacing w:after="360" w:line="240" w:lineRule="auto"/>
        <w:textAlignment w:val="baseline"/>
        <w:rPr>
          <w:ins w:id="36" w:author="Unknown"/>
          <w:rFonts w:ascii="Arial" w:eastAsia="Times New Roman" w:hAnsi="Arial" w:cs="Arial"/>
          <w:color w:val="222222"/>
          <w:sz w:val="18"/>
          <w:szCs w:val="18"/>
        </w:rPr>
      </w:pPr>
      <w:ins w:id="37"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38" w:author="Unknown"/>
          <w:rFonts w:ascii="Arial" w:eastAsia="Times New Roman" w:hAnsi="Arial" w:cs="Arial"/>
          <w:color w:val="222222"/>
          <w:sz w:val="18"/>
          <w:szCs w:val="18"/>
        </w:rPr>
      </w:pPr>
      <w:ins w:id="39" w:author="Unknown">
        <w:r w:rsidRPr="00F31D2D">
          <w:rPr>
            <w:rFonts w:ascii="inherit" w:eastAsia="Times New Roman" w:hAnsi="inherit" w:cs="Arial"/>
            <w:color w:val="222222"/>
            <w:sz w:val="24"/>
            <w:szCs w:val="24"/>
            <w:bdr w:val="none" w:sz="0" w:space="0" w:color="auto" w:frame="1"/>
          </w:rPr>
          <w:t xml:space="preserve">In the above shown </w:t>
        </w:r>
        <w:proofErr w:type="spellStart"/>
        <w:r w:rsidRPr="00F31D2D">
          <w:rPr>
            <w:rFonts w:ascii="inherit" w:eastAsia="Times New Roman" w:hAnsi="inherit" w:cs="Arial"/>
            <w:color w:val="222222"/>
            <w:sz w:val="24"/>
            <w:szCs w:val="24"/>
            <w:bdr w:val="none" w:sz="0" w:space="0" w:color="auto" w:frame="1"/>
          </w:rPr>
          <w:t>init.pp</w:t>
        </w:r>
        <w:proofErr w:type="spellEnd"/>
        <w:r w:rsidRPr="00F31D2D">
          <w:rPr>
            <w:rFonts w:ascii="inherit" w:eastAsia="Times New Roman" w:hAnsi="inherit" w:cs="Arial"/>
            <w:color w:val="222222"/>
            <w:sz w:val="24"/>
            <w:szCs w:val="24"/>
            <w:bdr w:val="none" w:sz="0" w:space="0" w:color="auto" w:frame="1"/>
          </w:rPr>
          <w:t xml:space="preserve"> file, we have used a function called</w:t>
        </w:r>
        <w:r w:rsidRPr="00F31D2D">
          <w:rPr>
            <w:rFonts w:ascii="inherit" w:eastAsia="Times New Roman" w:hAnsi="inherit" w:cs="Arial"/>
            <w:color w:val="222222"/>
            <w:sz w:val="24"/>
            <w:szCs w:val="24"/>
          </w:rPr>
          <w:t> </w:t>
        </w:r>
        <w:proofErr w:type="spellStart"/>
        <w:r w:rsidRPr="00F31D2D">
          <w:rPr>
            <w:rFonts w:ascii="inherit" w:eastAsia="Times New Roman" w:hAnsi="inherit" w:cs="Arial"/>
            <w:i/>
            <w:iCs/>
            <w:color w:val="222222"/>
            <w:sz w:val="24"/>
            <w:szCs w:val="24"/>
          </w:rPr>
          <w:t>hiera</w:t>
        </w:r>
        <w:proofErr w:type="spellEnd"/>
        <w:r w:rsidRPr="00F31D2D">
          <w:rPr>
            <w:rFonts w:ascii="Arial" w:eastAsia="Times New Roman" w:hAnsi="Arial" w:cs="Arial"/>
            <w:color w:val="222222"/>
            <w:sz w:val="18"/>
          </w:rPr>
          <w:t> </w:t>
        </w:r>
        <w:r w:rsidRPr="00F31D2D">
          <w:rPr>
            <w:rFonts w:ascii="inherit" w:eastAsia="Times New Roman" w:hAnsi="inherit" w:cs="Arial"/>
            <w:color w:val="222222"/>
            <w:sz w:val="24"/>
            <w:szCs w:val="24"/>
            <w:bdr w:val="none" w:sz="0" w:space="0" w:color="auto" w:frame="1"/>
          </w:rPr>
          <w:t xml:space="preserve">which is part of puppet 3 package, and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-puppet package in 2.7 version.</w:t>
        </w:r>
      </w:ins>
    </w:p>
    <w:p w:rsidR="00F31D2D" w:rsidRPr="00F31D2D" w:rsidRDefault="00F31D2D" w:rsidP="00F31D2D">
      <w:pPr>
        <w:shd w:val="clear" w:color="auto" w:fill="CCCCCC"/>
        <w:spacing w:after="360" w:line="240" w:lineRule="auto"/>
        <w:textAlignment w:val="baseline"/>
        <w:rPr>
          <w:ins w:id="40" w:author="Unknown"/>
          <w:rFonts w:ascii="Arial" w:eastAsia="Times New Roman" w:hAnsi="Arial" w:cs="Arial"/>
          <w:color w:val="222222"/>
          <w:sz w:val="18"/>
          <w:szCs w:val="18"/>
        </w:rPr>
      </w:pPr>
      <w:ins w:id="41"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line="240" w:lineRule="auto"/>
        <w:textAlignment w:val="baseline"/>
        <w:rPr>
          <w:ins w:id="42" w:author="Unknown"/>
          <w:rFonts w:ascii="inherit" w:eastAsia="Times New Roman" w:hAnsi="inherit" w:cs="Arial"/>
          <w:i/>
          <w:iCs/>
          <w:color w:val="666666"/>
          <w:sz w:val="18"/>
          <w:szCs w:val="18"/>
        </w:rPr>
      </w:pPr>
      <w:ins w:id="43" w:author="Unknown">
        <w:r w:rsidRPr="00F31D2D">
          <w:rPr>
            <w:rFonts w:ascii="inherit" w:eastAsia="Times New Roman" w:hAnsi="inherit" w:cs="Arial"/>
            <w:i/>
            <w:iCs/>
            <w:color w:val="666666"/>
            <w:sz w:val="24"/>
            <w:szCs w:val="24"/>
            <w:bdr w:val="none" w:sz="0" w:space="0" w:color="auto" w:frame="1"/>
          </w:rPr>
          <w:t xml:space="preserve">When puppet asks for the </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data, </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provides back the data it finds through lookup. The lookup is performed with the variables provided by puppet to </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In our case </w:t>
        </w:r>
        <w:proofErr w:type="spellStart"/>
        <w:r w:rsidRPr="00F31D2D">
          <w:rPr>
            <w:rFonts w:ascii="inherit" w:eastAsia="Times New Roman" w:hAnsi="inherit" w:cs="Arial"/>
            <w:i/>
            <w:iCs/>
            <w:color w:val="666666"/>
            <w:sz w:val="24"/>
            <w:szCs w:val="24"/>
            <w:bdr w:val="none" w:sz="0" w:space="0" w:color="auto" w:frame="1"/>
          </w:rPr>
          <w:t>its</w:t>
        </w:r>
        <w:proofErr w:type="spellEnd"/>
        <w:r w:rsidRPr="00F31D2D">
          <w:rPr>
            <w:rFonts w:ascii="inherit" w:eastAsia="Times New Roman" w:hAnsi="inherit" w:cs="Arial"/>
            <w:i/>
            <w:iCs/>
            <w:color w:val="666666"/>
            <w:sz w:val="24"/>
            <w:szCs w:val="24"/>
            <w:bdr w:val="none" w:sz="0" w:space="0" w:color="auto" w:frame="1"/>
          </w:rPr>
          <w:t xml:space="preserve"> a </w:t>
        </w:r>
        <w:proofErr w:type="spellStart"/>
        <w:r w:rsidRPr="00F31D2D">
          <w:rPr>
            <w:rFonts w:ascii="inherit" w:eastAsia="Times New Roman" w:hAnsi="inherit" w:cs="Arial"/>
            <w:i/>
            <w:iCs/>
            <w:color w:val="666666"/>
            <w:sz w:val="24"/>
            <w:szCs w:val="24"/>
            <w:bdr w:val="none" w:sz="0" w:space="0" w:color="auto" w:frame="1"/>
          </w:rPr>
          <w:t>facter</w:t>
        </w:r>
        <w:proofErr w:type="spellEnd"/>
        <w:r w:rsidRPr="00F31D2D">
          <w:rPr>
            <w:rFonts w:ascii="inherit" w:eastAsia="Times New Roman" w:hAnsi="inherit" w:cs="Arial"/>
            <w:i/>
            <w:iCs/>
            <w:color w:val="666666"/>
            <w:sz w:val="24"/>
            <w:szCs w:val="24"/>
            <w:bdr w:val="none" w:sz="0" w:space="0" w:color="auto" w:frame="1"/>
          </w:rPr>
          <w:t xml:space="preserve"> variable named</w:t>
        </w:r>
        <w:r w:rsidRPr="00F31D2D">
          <w:rPr>
            <w:rFonts w:ascii="inherit" w:eastAsia="Times New Roman" w:hAnsi="inherit" w:cs="Arial"/>
            <w:i/>
            <w:iCs/>
            <w:color w:val="666666"/>
            <w:sz w:val="24"/>
            <w:szCs w:val="24"/>
          </w:rPr>
          <w:t> </w:t>
        </w:r>
        <w:proofErr w:type="spellStart"/>
        <w:r w:rsidRPr="00F31D2D">
          <w:rPr>
            <w:rFonts w:ascii="inherit" w:eastAsia="Times New Roman" w:hAnsi="inherit" w:cs="Arial"/>
            <w:i/>
            <w:iCs/>
            <w:color w:val="666666"/>
            <w:sz w:val="24"/>
            <w:szCs w:val="24"/>
          </w:rPr>
          <w:t>osfamily</w:t>
        </w:r>
        <w:proofErr w:type="spellEnd"/>
        <w:r w:rsidRPr="00F31D2D">
          <w:rPr>
            <w:rFonts w:ascii="inherit" w:eastAsia="Times New Roman" w:hAnsi="inherit" w:cs="Arial"/>
            <w:i/>
            <w:iCs/>
            <w:color w:val="666666"/>
            <w:sz w:val="18"/>
            <w:szCs w:val="18"/>
          </w:rPr>
          <w:t>,</w:t>
        </w:r>
        <w:r w:rsidRPr="00F31D2D">
          <w:rPr>
            <w:rFonts w:ascii="inherit" w:eastAsia="Times New Roman" w:hAnsi="inherit" w:cs="Arial"/>
            <w:i/>
            <w:iCs/>
            <w:color w:val="666666"/>
            <w:sz w:val="18"/>
          </w:rPr>
          <w:t> </w:t>
        </w:r>
        <w:r w:rsidRPr="00F31D2D">
          <w:rPr>
            <w:rFonts w:ascii="inherit" w:eastAsia="Times New Roman" w:hAnsi="inherit" w:cs="Arial"/>
            <w:i/>
            <w:iCs/>
            <w:color w:val="666666"/>
            <w:sz w:val="24"/>
            <w:szCs w:val="24"/>
            <w:bdr w:val="none" w:sz="0" w:space="0" w:color="auto" w:frame="1"/>
          </w:rPr>
          <w:t>as shown earlier.</w:t>
        </w:r>
        <w:r w:rsidRPr="00F31D2D">
          <w:rPr>
            <w:rFonts w:ascii="inherit" w:eastAsia="Times New Roman" w:hAnsi="inherit" w:cs="Arial"/>
            <w:i/>
            <w:iCs/>
            <w:color w:val="666666"/>
            <w:sz w:val="24"/>
            <w:szCs w:val="24"/>
          </w:rPr>
          <w:t> </w:t>
        </w:r>
        <w:r w:rsidRPr="00F31D2D">
          <w:rPr>
            <w:rFonts w:ascii="inherit" w:eastAsia="Times New Roman" w:hAnsi="inherit" w:cs="Arial"/>
            <w:i/>
            <w:iCs/>
            <w:color w:val="666666"/>
            <w:sz w:val="24"/>
            <w:szCs w:val="24"/>
            <w:bdr w:val="none" w:sz="0" w:space="0" w:color="auto" w:frame="1"/>
          </w:rPr>
          <w:t xml:space="preserve">Using the above shown </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function inside puppet modules, we can save many lines of unnecessary site specific data as well as organize it in much better way.</w:t>
        </w:r>
      </w:ins>
    </w:p>
    <w:p w:rsidR="00F31D2D" w:rsidRPr="00F31D2D" w:rsidRDefault="00F31D2D" w:rsidP="00F31D2D">
      <w:pPr>
        <w:shd w:val="clear" w:color="auto" w:fill="CCCCCC"/>
        <w:spacing w:after="360" w:line="240" w:lineRule="auto"/>
        <w:textAlignment w:val="baseline"/>
        <w:rPr>
          <w:ins w:id="44" w:author="Unknown"/>
          <w:rFonts w:ascii="Arial" w:eastAsia="Times New Roman" w:hAnsi="Arial" w:cs="Arial"/>
          <w:color w:val="222222"/>
          <w:sz w:val="18"/>
          <w:szCs w:val="18"/>
        </w:rPr>
      </w:pPr>
      <w:ins w:id="45"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46" w:author="Unknown"/>
          <w:rFonts w:ascii="Arial" w:eastAsia="Times New Roman" w:hAnsi="Arial" w:cs="Arial"/>
          <w:color w:val="222222"/>
          <w:sz w:val="18"/>
          <w:szCs w:val="18"/>
        </w:rPr>
      </w:pPr>
      <w:ins w:id="47" w:author="Unknown">
        <w:r w:rsidRPr="00F31D2D">
          <w:rPr>
            <w:rFonts w:ascii="inherit" w:eastAsia="Times New Roman" w:hAnsi="inherit" w:cs="Arial"/>
            <w:color w:val="222222"/>
            <w:sz w:val="24"/>
            <w:szCs w:val="24"/>
            <w:bdr w:val="none" w:sz="0" w:space="0" w:color="auto" w:frame="1"/>
          </w:rPr>
          <w:t xml:space="preserve">You must be thinking that a key can be present in multiple data sources. That is, why does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stop at the first occurrence of a match? Actually it depends on the function that we use with puppet to fetch data from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w:t>
        </w:r>
      </w:ins>
    </w:p>
    <w:p w:rsidR="00F31D2D" w:rsidRPr="00F31D2D" w:rsidRDefault="00F31D2D" w:rsidP="00F31D2D">
      <w:pPr>
        <w:shd w:val="clear" w:color="auto" w:fill="CCCCCC"/>
        <w:spacing w:after="360" w:line="240" w:lineRule="auto"/>
        <w:textAlignment w:val="baseline"/>
        <w:rPr>
          <w:ins w:id="48" w:author="Unknown"/>
          <w:rFonts w:ascii="Arial" w:eastAsia="Times New Roman" w:hAnsi="Arial" w:cs="Arial"/>
          <w:color w:val="222222"/>
          <w:sz w:val="18"/>
          <w:szCs w:val="18"/>
        </w:rPr>
      </w:pPr>
      <w:ins w:id="49"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line="240" w:lineRule="auto"/>
        <w:textAlignment w:val="baseline"/>
        <w:rPr>
          <w:ins w:id="50" w:author="Unknown"/>
          <w:rFonts w:ascii="inherit" w:eastAsia="Times New Roman" w:hAnsi="inherit" w:cs="Arial"/>
          <w:i/>
          <w:iCs/>
          <w:color w:val="666666"/>
          <w:sz w:val="18"/>
          <w:szCs w:val="18"/>
        </w:rPr>
      </w:pPr>
      <w:ins w:id="51" w:author="Unknown">
        <w:r w:rsidRPr="00F31D2D">
          <w:rPr>
            <w:rFonts w:ascii="inherit" w:eastAsia="Times New Roman" w:hAnsi="inherit" w:cs="Arial"/>
            <w:i/>
            <w:iCs/>
            <w:color w:val="666666"/>
            <w:sz w:val="24"/>
            <w:szCs w:val="24"/>
            <w:bdr w:val="none" w:sz="0" w:space="0" w:color="auto" w:frame="1"/>
          </w:rPr>
          <w:lastRenderedPageBreak/>
          <w:t>The</w:t>
        </w:r>
        <w:r w:rsidRPr="00F31D2D">
          <w:rPr>
            <w:rFonts w:ascii="inherit" w:eastAsia="Times New Roman" w:hAnsi="inherit" w:cs="Arial"/>
            <w:i/>
            <w:iCs/>
            <w:color w:val="666666"/>
            <w:sz w:val="24"/>
            <w:szCs w:val="24"/>
          </w:rPr>
          <w:t> </w:t>
        </w:r>
        <w:proofErr w:type="spellStart"/>
        <w:r w:rsidRPr="00F31D2D">
          <w:rPr>
            <w:rFonts w:ascii="inherit" w:eastAsia="Times New Roman" w:hAnsi="inherit" w:cs="Arial"/>
            <w:i/>
            <w:iCs/>
            <w:color w:val="666666"/>
            <w:sz w:val="24"/>
            <w:szCs w:val="24"/>
          </w:rPr>
          <w:t>hiera</w:t>
        </w:r>
        <w:proofErr w:type="spellEnd"/>
        <w:r w:rsidRPr="00F31D2D">
          <w:rPr>
            <w:rFonts w:ascii="inherit" w:eastAsia="Times New Roman" w:hAnsi="inherit" w:cs="Arial"/>
            <w:i/>
            <w:iCs/>
            <w:color w:val="666666"/>
            <w:sz w:val="24"/>
            <w:szCs w:val="24"/>
          </w:rPr>
          <w:t> </w:t>
        </w:r>
        <w:r w:rsidRPr="00F31D2D">
          <w:rPr>
            <w:rFonts w:ascii="inherit" w:eastAsia="Times New Roman" w:hAnsi="inherit" w:cs="Arial"/>
            <w:i/>
            <w:iCs/>
            <w:color w:val="666666"/>
            <w:sz w:val="24"/>
            <w:szCs w:val="24"/>
            <w:bdr w:val="none" w:sz="0" w:space="0" w:color="auto" w:frame="1"/>
          </w:rPr>
          <w:t xml:space="preserve">function that we used in the above </w:t>
        </w:r>
        <w:proofErr w:type="spellStart"/>
        <w:r w:rsidRPr="00F31D2D">
          <w:rPr>
            <w:rFonts w:ascii="inherit" w:eastAsia="Times New Roman" w:hAnsi="inherit" w:cs="Arial"/>
            <w:i/>
            <w:iCs/>
            <w:color w:val="666666"/>
            <w:sz w:val="24"/>
            <w:szCs w:val="24"/>
            <w:bdr w:val="none" w:sz="0" w:space="0" w:color="auto" w:frame="1"/>
          </w:rPr>
          <w:t>sshdconfig</w:t>
        </w:r>
        <w:proofErr w:type="spellEnd"/>
        <w:r w:rsidRPr="00F31D2D">
          <w:rPr>
            <w:rFonts w:ascii="inherit" w:eastAsia="Times New Roman" w:hAnsi="inherit" w:cs="Arial"/>
            <w:i/>
            <w:iCs/>
            <w:color w:val="666666"/>
            <w:sz w:val="24"/>
            <w:szCs w:val="24"/>
            <w:bdr w:val="none" w:sz="0" w:space="0" w:color="auto" w:frame="1"/>
          </w:rPr>
          <w:t xml:space="preserve"> module's </w:t>
        </w:r>
        <w:proofErr w:type="spellStart"/>
        <w:r w:rsidRPr="00F31D2D">
          <w:rPr>
            <w:rFonts w:ascii="inherit" w:eastAsia="Times New Roman" w:hAnsi="inherit" w:cs="Arial"/>
            <w:i/>
            <w:iCs/>
            <w:color w:val="666666"/>
            <w:sz w:val="24"/>
            <w:szCs w:val="24"/>
            <w:bdr w:val="none" w:sz="0" w:space="0" w:color="auto" w:frame="1"/>
          </w:rPr>
          <w:t>init.pp</w:t>
        </w:r>
        <w:proofErr w:type="spellEnd"/>
        <w:r w:rsidRPr="00F31D2D">
          <w:rPr>
            <w:rFonts w:ascii="inherit" w:eastAsia="Times New Roman" w:hAnsi="inherit" w:cs="Arial"/>
            <w:i/>
            <w:iCs/>
            <w:color w:val="666666"/>
            <w:sz w:val="24"/>
            <w:szCs w:val="24"/>
            <w:bdr w:val="none" w:sz="0" w:space="0" w:color="auto" w:frame="1"/>
          </w:rPr>
          <w:t xml:space="preserve"> file(</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w:t>
        </w:r>
        <w:proofErr w:type="spellStart"/>
        <w:r w:rsidRPr="00F31D2D">
          <w:rPr>
            <w:rFonts w:ascii="inherit" w:eastAsia="Times New Roman" w:hAnsi="inherit" w:cs="Arial"/>
            <w:i/>
            <w:iCs/>
            <w:color w:val="666666"/>
            <w:sz w:val="24"/>
            <w:szCs w:val="24"/>
            <w:bdr w:val="none" w:sz="0" w:space="0" w:color="auto" w:frame="1"/>
          </w:rPr>
          <w:t>sshservicename</w:t>
        </w:r>
        <w:proofErr w:type="spellEnd"/>
        <w:r w:rsidRPr="00F31D2D">
          <w:rPr>
            <w:rFonts w:ascii="inherit" w:eastAsia="Times New Roman" w:hAnsi="inherit" w:cs="Arial"/>
            <w:i/>
            <w:iCs/>
            <w:color w:val="666666"/>
            <w:sz w:val="24"/>
            <w:szCs w:val="24"/>
            <w:bdr w:val="none" w:sz="0" w:space="0" w:color="auto" w:frame="1"/>
          </w:rPr>
          <w:t>")), will stop its lookup at the first occurrence of the key and return the data. That is, it will start the lookup, in the order you specified in</w:t>
        </w:r>
        <w:r w:rsidRPr="00F31D2D">
          <w:rPr>
            <w:rFonts w:ascii="inherit" w:eastAsia="Times New Roman" w:hAnsi="inherit" w:cs="Arial"/>
            <w:i/>
            <w:iCs/>
            <w:color w:val="666666"/>
            <w:sz w:val="24"/>
            <w:szCs w:val="24"/>
          </w:rPr>
          <w:t> </w:t>
        </w:r>
        <w:r w:rsidRPr="00F31D2D">
          <w:rPr>
            <w:rFonts w:ascii="inherit" w:eastAsia="Times New Roman" w:hAnsi="inherit" w:cs="Arial"/>
            <w:b/>
            <w:bCs/>
            <w:i/>
            <w:iCs/>
            <w:color w:val="666666"/>
            <w:sz w:val="24"/>
            <w:szCs w:val="24"/>
          </w:rPr>
          <w:t>:hierarchy</w:t>
        </w:r>
        <w:r w:rsidRPr="00F31D2D">
          <w:rPr>
            <w:rFonts w:ascii="inherit" w:eastAsia="Times New Roman" w:hAnsi="inherit" w:cs="Arial"/>
            <w:i/>
            <w:iCs/>
            <w:color w:val="666666"/>
            <w:sz w:val="24"/>
            <w:szCs w:val="24"/>
          </w:rPr>
          <w:t> </w:t>
        </w:r>
        <w:r w:rsidRPr="00F31D2D">
          <w:rPr>
            <w:rFonts w:ascii="inherit" w:eastAsia="Times New Roman" w:hAnsi="inherit" w:cs="Arial"/>
            <w:i/>
            <w:iCs/>
            <w:color w:val="666666"/>
            <w:sz w:val="24"/>
            <w:szCs w:val="24"/>
            <w:bdr w:val="none" w:sz="0" w:space="0" w:color="auto" w:frame="1"/>
          </w:rPr>
          <w:t xml:space="preserve">setting, and will return the first value it finds. This is fine, where you need one specific and unique data for a value inside your module. But there are cases, where you require all the occurrences to be returned. In other words, we need </w:t>
        </w:r>
        <w:proofErr w:type="spellStart"/>
        <w:r w:rsidRPr="00F31D2D">
          <w:rPr>
            <w:rFonts w:ascii="inherit" w:eastAsia="Times New Roman" w:hAnsi="inherit" w:cs="Arial"/>
            <w:i/>
            <w:iCs/>
            <w:color w:val="666666"/>
            <w:sz w:val="24"/>
            <w:szCs w:val="24"/>
            <w:bdr w:val="none" w:sz="0" w:space="0" w:color="auto" w:frame="1"/>
          </w:rPr>
          <w:t>hiera</w:t>
        </w:r>
        <w:proofErr w:type="spellEnd"/>
        <w:r w:rsidRPr="00F31D2D">
          <w:rPr>
            <w:rFonts w:ascii="inherit" w:eastAsia="Times New Roman" w:hAnsi="inherit" w:cs="Arial"/>
            <w:i/>
            <w:iCs/>
            <w:color w:val="666666"/>
            <w:sz w:val="24"/>
            <w:szCs w:val="24"/>
            <w:bdr w:val="none" w:sz="0" w:space="0" w:color="auto" w:frame="1"/>
          </w:rPr>
          <w:t xml:space="preserve"> to return all the data it finds in all the data source files. For such use cases we will use another puppet function called</w:t>
        </w:r>
        <w:r w:rsidRPr="00F31D2D">
          <w:rPr>
            <w:rFonts w:ascii="inherit" w:eastAsia="Times New Roman" w:hAnsi="inherit" w:cs="Arial"/>
            <w:i/>
            <w:iCs/>
            <w:color w:val="666666"/>
            <w:sz w:val="24"/>
            <w:szCs w:val="24"/>
          </w:rPr>
          <w:t> </w:t>
        </w:r>
        <w:proofErr w:type="spellStart"/>
        <w:r w:rsidRPr="00F31D2D">
          <w:rPr>
            <w:rFonts w:ascii="inherit" w:eastAsia="Times New Roman" w:hAnsi="inherit" w:cs="Arial"/>
            <w:i/>
            <w:iCs/>
            <w:color w:val="666666"/>
            <w:sz w:val="24"/>
            <w:szCs w:val="24"/>
          </w:rPr>
          <w:t>hiera_include</w:t>
        </w:r>
        <w:proofErr w:type="spellEnd"/>
        <w:r w:rsidRPr="00F31D2D">
          <w:rPr>
            <w:rFonts w:ascii="inherit" w:eastAsia="Times New Roman" w:hAnsi="inherit" w:cs="Arial"/>
            <w:i/>
            <w:iCs/>
            <w:color w:val="666666"/>
            <w:sz w:val="24"/>
            <w:szCs w:val="24"/>
          </w:rPr>
          <w:t>. </w:t>
        </w:r>
        <w:proofErr w:type="spellStart"/>
        <w:r w:rsidRPr="00F31D2D">
          <w:rPr>
            <w:rFonts w:ascii="inherit" w:eastAsia="Times New Roman" w:hAnsi="inherit" w:cs="Arial"/>
            <w:i/>
            <w:iCs/>
            <w:color w:val="666666"/>
            <w:sz w:val="24"/>
            <w:szCs w:val="24"/>
            <w:bdr w:val="none" w:sz="0" w:space="0" w:color="auto" w:frame="1"/>
          </w:rPr>
          <w:t>hiera_include</w:t>
        </w:r>
        <w:proofErr w:type="spellEnd"/>
        <w:r w:rsidRPr="00F31D2D">
          <w:rPr>
            <w:rFonts w:ascii="inherit" w:eastAsia="Times New Roman" w:hAnsi="inherit" w:cs="Arial"/>
            <w:i/>
            <w:iCs/>
            <w:color w:val="666666"/>
            <w:sz w:val="24"/>
            <w:szCs w:val="24"/>
            <w:bdr w:val="none" w:sz="0" w:space="0" w:color="auto" w:frame="1"/>
          </w:rPr>
          <w:t xml:space="preserve"> is nothing but an array merge lookup function.</w:t>
        </w:r>
      </w:ins>
    </w:p>
    <w:p w:rsidR="00F31D2D" w:rsidRPr="00F31D2D" w:rsidRDefault="00F31D2D" w:rsidP="00F31D2D">
      <w:pPr>
        <w:shd w:val="clear" w:color="auto" w:fill="CCCCCC"/>
        <w:spacing w:after="0" w:line="240" w:lineRule="auto"/>
        <w:textAlignment w:val="baseline"/>
        <w:rPr>
          <w:ins w:id="52" w:author="Unknown"/>
          <w:rFonts w:ascii="Arial" w:eastAsia="Times New Roman" w:hAnsi="Arial" w:cs="Arial"/>
          <w:color w:val="222222"/>
          <w:sz w:val="18"/>
          <w:szCs w:val="18"/>
        </w:rPr>
      </w:pPr>
      <w:ins w:id="53" w:author="Unknown">
        <w:r w:rsidRPr="00F31D2D">
          <w:rPr>
            <w:rFonts w:ascii="inherit" w:eastAsia="Times New Roman" w:hAnsi="inherit" w:cs="Arial"/>
            <w:color w:val="222222"/>
            <w:sz w:val="24"/>
            <w:szCs w:val="24"/>
            <w:bdr w:val="none" w:sz="0" w:space="0" w:color="auto" w:frame="1"/>
          </w:rPr>
          <w:t>Array merge lookup function will assemble all the values it finds for a key and will return it as a single large array.</w:t>
        </w:r>
      </w:ins>
    </w:p>
    <w:p w:rsidR="00F31D2D" w:rsidRPr="00F31D2D" w:rsidRDefault="00F31D2D" w:rsidP="00F31D2D">
      <w:pPr>
        <w:shd w:val="clear" w:color="auto" w:fill="CCCCCC"/>
        <w:spacing w:after="0" w:line="240" w:lineRule="auto"/>
        <w:textAlignment w:val="baseline"/>
        <w:rPr>
          <w:ins w:id="54" w:author="Unknown"/>
          <w:rFonts w:ascii="Arial" w:eastAsia="Times New Roman" w:hAnsi="Arial" w:cs="Arial"/>
          <w:color w:val="222222"/>
          <w:sz w:val="18"/>
          <w:szCs w:val="18"/>
        </w:rPr>
      </w:pPr>
      <w:ins w:id="55" w:author="Unknown">
        <w:r w:rsidRPr="00F31D2D">
          <w:rPr>
            <w:rFonts w:ascii="inherit" w:eastAsia="Times New Roman" w:hAnsi="inherit" w:cs="Arial"/>
            <w:color w:val="222222"/>
            <w:sz w:val="24"/>
            <w:szCs w:val="24"/>
            <w:bdr w:val="none" w:sz="0" w:space="0" w:color="auto" w:frame="1"/>
          </w:rPr>
          <w:t xml:space="preserve">I recommend my readers to read the excellent article from the official puppet documentation below. The below article will take you through deploying an NTP module with different servers for different hosts using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w:t>
        </w:r>
      </w:ins>
    </w:p>
    <w:p w:rsidR="00F31D2D" w:rsidRPr="00F31D2D" w:rsidRDefault="00F31D2D" w:rsidP="00F31D2D">
      <w:pPr>
        <w:shd w:val="clear" w:color="auto" w:fill="CCCCCC"/>
        <w:spacing w:after="360" w:line="240" w:lineRule="auto"/>
        <w:textAlignment w:val="baseline"/>
        <w:rPr>
          <w:ins w:id="56" w:author="Unknown"/>
          <w:rFonts w:ascii="Arial" w:eastAsia="Times New Roman" w:hAnsi="Arial" w:cs="Arial"/>
          <w:color w:val="222222"/>
          <w:sz w:val="18"/>
          <w:szCs w:val="18"/>
        </w:rPr>
      </w:pPr>
      <w:ins w:id="57"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58" w:author="Unknown"/>
          <w:rFonts w:ascii="Arial" w:eastAsia="Times New Roman" w:hAnsi="Arial" w:cs="Arial"/>
          <w:color w:val="222222"/>
          <w:sz w:val="18"/>
          <w:szCs w:val="18"/>
        </w:rPr>
      </w:pPr>
      <w:ins w:id="59" w:author="Unknown">
        <w:r w:rsidRPr="00F31D2D">
          <w:rPr>
            <w:rFonts w:ascii="inherit" w:eastAsia="Times New Roman" w:hAnsi="inherit" w:cs="Arial"/>
            <w:b/>
            <w:bCs/>
            <w:color w:val="222222"/>
            <w:sz w:val="24"/>
            <w:szCs w:val="24"/>
          </w:rPr>
          <w:t>Read: </w:t>
        </w:r>
        <w:proofErr w:type="spellStart"/>
        <w:r w:rsidR="00AE53B4" w:rsidRPr="00F31D2D">
          <w:rPr>
            <w:rFonts w:ascii="Arial" w:eastAsia="Times New Roman" w:hAnsi="Arial" w:cs="Arial"/>
            <w:color w:val="222222"/>
            <w:sz w:val="18"/>
            <w:szCs w:val="18"/>
          </w:rPr>
          <w:fldChar w:fldCharType="begin"/>
        </w:r>
        <w:r w:rsidRPr="00F31D2D">
          <w:rPr>
            <w:rFonts w:ascii="Arial" w:eastAsia="Times New Roman" w:hAnsi="Arial" w:cs="Arial"/>
            <w:color w:val="222222"/>
            <w:sz w:val="18"/>
            <w:szCs w:val="18"/>
          </w:rPr>
          <w:instrText xml:space="preserve"> HYPERLINK "http://docs.puppetlabs.com/hiera/1/complete_example.html" \t "_blank" </w:instrText>
        </w:r>
        <w:r w:rsidR="00AE53B4" w:rsidRPr="00F31D2D">
          <w:rPr>
            <w:rFonts w:ascii="Arial" w:eastAsia="Times New Roman" w:hAnsi="Arial" w:cs="Arial"/>
            <w:color w:val="222222"/>
            <w:sz w:val="18"/>
            <w:szCs w:val="18"/>
          </w:rPr>
          <w:fldChar w:fldCharType="separate"/>
        </w:r>
        <w:r w:rsidRPr="00F31D2D">
          <w:rPr>
            <w:rFonts w:ascii="inherit" w:eastAsia="Times New Roman" w:hAnsi="inherit" w:cs="Arial"/>
            <w:color w:val="333333"/>
            <w:sz w:val="24"/>
            <w:szCs w:val="24"/>
            <w:u w:val="single"/>
          </w:rPr>
          <w:t>Hiera</w:t>
        </w:r>
        <w:proofErr w:type="spellEnd"/>
        <w:r w:rsidRPr="00F31D2D">
          <w:rPr>
            <w:rFonts w:ascii="inherit" w:eastAsia="Times New Roman" w:hAnsi="inherit" w:cs="Arial"/>
            <w:color w:val="333333"/>
            <w:sz w:val="24"/>
            <w:szCs w:val="24"/>
            <w:u w:val="single"/>
          </w:rPr>
          <w:t xml:space="preserve"> complete example from </w:t>
        </w:r>
        <w:proofErr w:type="spellStart"/>
        <w:r w:rsidRPr="00F31D2D">
          <w:rPr>
            <w:rFonts w:ascii="inherit" w:eastAsia="Times New Roman" w:hAnsi="inherit" w:cs="Arial"/>
            <w:color w:val="333333"/>
            <w:sz w:val="24"/>
            <w:szCs w:val="24"/>
            <w:u w:val="single"/>
          </w:rPr>
          <w:t>Puppetlabs</w:t>
        </w:r>
        <w:proofErr w:type="spellEnd"/>
        <w:r w:rsidR="00AE53B4" w:rsidRPr="00F31D2D">
          <w:rPr>
            <w:rFonts w:ascii="Arial" w:eastAsia="Times New Roman" w:hAnsi="Arial" w:cs="Arial"/>
            <w:color w:val="222222"/>
            <w:sz w:val="18"/>
            <w:szCs w:val="18"/>
          </w:rPr>
          <w:fldChar w:fldCharType="end"/>
        </w:r>
      </w:ins>
    </w:p>
    <w:p w:rsidR="00F31D2D" w:rsidRPr="00F31D2D" w:rsidRDefault="00F31D2D" w:rsidP="00F31D2D">
      <w:pPr>
        <w:shd w:val="clear" w:color="auto" w:fill="CCCCCC"/>
        <w:spacing w:after="360" w:line="240" w:lineRule="auto"/>
        <w:textAlignment w:val="baseline"/>
        <w:rPr>
          <w:ins w:id="60" w:author="Unknown"/>
          <w:rFonts w:ascii="Arial" w:eastAsia="Times New Roman" w:hAnsi="Arial" w:cs="Arial"/>
          <w:color w:val="222222"/>
          <w:sz w:val="18"/>
          <w:szCs w:val="18"/>
        </w:rPr>
      </w:pPr>
      <w:ins w:id="61"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62" w:author="Unknown"/>
          <w:rFonts w:ascii="Arial" w:eastAsia="Times New Roman" w:hAnsi="Arial" w:cs="Arial"/>
          <w:color w:val="222222"/>
          <w:sz w:val="18"/>
          <w:szCs w:val="18"/>
        </w:rPr>
      </w:pPr>
      <w:ins w:id="63" w:author="Unknown">
        <w:r w:rsidRPr="00F31D2D">
          <w:rPr>
            <w:rFonts w:ascii="inherit" w:eastAsia="Times New Roman" w:hAnsi="inherit" w:cs="Arial"/>
            <w:color w:val="222222"/>
            <w:sz w:val="24"/>
            <w:szCs w:val="24"/>
            <w:bdr w:val="none" w:sz="0" w:space="0" w:color="auto" w:frame="1"/>
          </w:rPr>
          <w:t xml:space="preserve">Now let's try to do a little bit more complex example of using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with puppet. In this example, we will include classes to nodes using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w:t>
        </w:r>
        <w:proofErr w:type="spellStart"/>
        <w:r w:rsidRPr="00F31D2D">
          <w:rPr>
            <w:rFonts w:ascii="inherit" w:eastAsia="Times New Roman" w:hAnsi="inherit" w:cs="Arial"/>
            <w:color w:val="222222"/>
            <w:sz w:val="24"/>
            <w:szCs w:val="24"/>
            <w:bdr w:val="none" w:sz="0" w:space="0" w:color="auto" w:frame="1"/>
          </w:rPr>
          <w:t>config</w:t>
        </w:r>
        <w:proofErr w:type="spellEnd"/>
        <w:r w:rsidRPr="00F31D2D">
          <w:rPr>
            <w:rFonts w:ascii="inherit" w:eastAsia="Times New Roman" w:hAnsi="inherit" w:cs="Arial"/>
            <w:color w:val="222222"/>
            <w:sz w:val="24"/>
            <w:szCs w:val="24"/>
            <w:bdr w:val="none" w:sz="0" w:space="0" w:color="auto" w:frame="1"/>
          </w:rPr>
          <w:t xml:space="preserve"> files. The complete list of classes that needs to be applied to a node will come from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w:t>
        </w:r>
      </w:ins>
    </w:p>
    <w:p w:rsidR="00F31D2D" w:rsidRPr="00F31D2D" w:rsidRDefault="00F31D2D" w:rsidP="00F31D2D">
      <w:pPr>
        <w:shd w:val="clear" w:color="auto" w:fill="CCCCCC"/>
        <w:spacing w:after="360" w:line="240" w:lineRule="auto"/>
        <w:textAlignment w:val="baseline"/>
        <w:rPr>
          <w:ins w:id="64" w:author="Unknown"/>
          <w:rFonts w:ascii="Arial" w:eastAsia="Times New Roman" w:hAnsi="Arial" w:cs="Arial"/>
          <w:color w:val="222222"/>
          <w:sz w:val="18"/>
          <w:szCs w:val="18"/>
        </w:rPr>
      </w:pPr>
      <w:ins w:id="65"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66" w:author="Unknown"/>
          <w:rFonts w:ascii="Arial" w:eastAsia="Times New Roman" w:hAnsi="Arial" w:cs="Arial"/>
          <w:color w:val="222222"/>
          <w:sz w:val="18"/>
          <w:szCs w:val="18"/>
        </w:rPr>
      </w:pPr>
      <w:ins w:id="67" w:author="Unknown">
        <w:r w:rsidRPr="00F31D2D">
          <w:rPr>
            <w:rFonts w:ascii="inherit" w:eastAsia="Times New Roman" w:hAnsi="inherit" w:cs="Arial"/>
            <w:color w:val="222222"/>
            <w:sz w:val="24"/>
            <w:szCs w:val="24"/>
            <w:bdr w:val="none" w:sz="0" w:space="0" w:color="auto" w:frame="1"/>
          </w:rPr>
          <w:t xml:space="preserve">So let's first create a </w:t>
        </w:r>
        <w:proofErr w:type="spellStart"/>
        <w:r w:rsidRPr="00F31D2D">
          <w:rPr>
            <w:rFonts w:ascii="inherit" w:eastAsia="Times New Roman" w:hAnsi="inherit" w:cs="Arial"/>
            <w:color w:val="222222"/>
            <w:sz w:val="24"/>
            <w:szCs w:val="24"/>
            <w:bdr w:val="none" w:sz="0" w:space="0" w:color="auto" w:frame="1"/>
          </w:rPr>
          <w:t>hiera.yaml</w:t>
        </w:r>
        <w:proofErr w:type="spellEnd"/>
        <w:r w:rsidRPr="00F31D2D">
          <w:rPr>
            <w:rFonts w:ascii="inherit" w:eastAsia="Times New Roman" w:hAnsi="inherit" w:cs="Arial"/>
            <w:color w:val="222222"/>
            <w:sz w:val="24"/>
            <w:szCs w:val="24"/>
            <w:bdr w:val="none" w:sz="0" w:space="0" w:color="auto" w:frame="1"/>
          </w:rPr>
          <w:t xml:space="preserve"> file, with a new hierarchy. And then create a node definition to fetch classes from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w:t>
        </w:r>
      </w:ins>
    </w:p>
    <w:p w:rsidR="00F31D2D" w:rsidRPr="00F31D2D" w:rsidRDefault="00F31D2D" w:rsidP="00F31D2D">
      <w:pPr>
        <w:shd w:val="clear" w:color="auto" w:fill="CCCCCC"/>
        <w:spacing w:after="360" w:line="240" w:lineRule="auto"/>
        <w:textAlignment w:val="baseline"/>
        <w:rPr>
          <w:ins w:id="68" w:author="Unknown"/>
          <w:rFonts w:ascii="Arial" w:eastAsia="Times New Roman" w:hAnsi="Arial" w:cs="Arial"/>
          <w:color w:val="222222"/>
          <w:sz w:val="18"/>
          <w:szCs w:val="18"/>
        </w:rPr>
      </w:pPr>
      <w:ins w:id="69" w:author="Unknown">
        <w:r w:rsidRPr="00F31D2D">
          <w:rPr>
            <w:rFonts w:ascii="Arial" w:eastAsia="Times New Roman" w:hAnsi="Arial" w:cs="Arial"/>
            <w:color w:val="222222"/>
            <w:sz w:val="18"/>
            <w:szCs w:val="18"/>
          </w:rPr>
          <w:t> </w:t>
        </w:r>
      </w:ins>
    </w:p>
    <w:p w:rsidR="00F31D2D" w:rsidRPr="00F31D2D" w:rsidRDefault="00AE53B4" w:rsidP="00F31D2D">
      <w:pPr>
        <w:shd w:val="clear" w:color="auto" w:fill="CCCCCC"/>
        <w:spacing w:after="0" w:line="240" w:lineRule="auto"/>
        <w:textAlignment w:val="baseline"/>
        <w:rPr>
          <w:ins w:id="70" w:author="Unknown"/>
          <w:rFonts w:ascii="inherit" w:eastAsia="Times New Roman" w:hAnsi="inherit" w:cs="Arial"/>
          <w:color w:val="222222"/>
          <w:sz w:val="18"/>
          <w:szCs w:val="18"/>
        </w:rPr>
      </w:pPr>
      <w:ins w:id="71" w:author="Unknown">
        <w:r w:rsidRPr="00F31D2D">
          <w:rPr>
            <w:rFonts w:ascii="inherit" w:eastAsia="Times New Roman" w:hAnsi="inherit" w:cs="Arial"/>
            <w:color w:val="222222"/>
            <w:sz w:val="15"/>
            <w:szCs w:val="15"/>
            <w:bdr w:val="none" w:sz="0" w:space="0" w:color="auto" w:frame="1"/>
          </w:rPr>
          <w:fldChar w:fldCharType="begin"/>
        </w:r>
        <w:r w:rsidR="00F31D2D" w:rsidRPr="00F31D2D">
          <w:rPr>
            <w:rFonts w:ascii="inherit" w:eastAsia="Times New Roman" w:hAnsi="inherit" w:cs="Arial"/>
            <w:color w:val="222222"/>
            <w:sz w:val="15"/>
            <w:szCs w:val="15"/>
            <w:bdr w:val="none" w:sz="0" w:space="0" w:color="auto" w:frame="1"/>
          </w:rPr>
          <w:instrText xml:space="preserve"> HYPERLINK "http://www.slashroot.in/puppet-hiera-tutorial-example-configuration" </w:instrText>
        </w:r>
        <w:r w:rsidRPr="00F31D2D">
          <w:rPr>
            <w:rFonts w:ascii="inherit" w:eastAsia="Times New Roman" w:hAnsi="inherit" w:cs="Arial"/>
            <w:color w:val="222222"/>
            <w:sz w:val="15"/>
            <w:szCs w:val="15"/>
            <w:bdr w:val="none" w:sz="0" w:space="0" w:color="auto" w:frame="1"/>
          </w:rPr>
          <w:fldChar w:fldCharType="separate"/>
        </w:r>
        <w:r w:rsidR="00F31D2D" w:rsidRPr="00F31D2D">
          <w:rPr>
            <w:rFonts w:ascii="inherit" w:eastAsia="Times New Roman" w:hAnsi="inherit" w:cs="Arial"/>
            <w:color w:val="0000FF"/>
            <w:sz w:val="15"/>
            <w:u w:val="single"/>
          </w:rPr>
          <w:t>?</w:t>
        </w:r>
        <w:r w:rsidRPr="00F31D2D">
          <w:rPr>
            <w:rFonts w:ascii="inherit" w:eastAsia="Times New Roman" w:hAnsi="inherit" w:cs="Arial"/>
            <w:color w:val="222222"/>
            <w:sz w:val="15"/>
            <w:szCs w:val="15"/>
            <w:bdr w:val="none" w:sz="0" w:space="0" w:color="auto" w:frame="1"/>
          </w:rPr>
          <w:fldChar w:fldCharType="end"/>
        </w:r>
      </w:ins>
    </w:p>
    <w:tbl>
      <w:tblPr>
        <w:tblW w:w="10650" w:type="dxa"/>
        <w:tblCellSpacing w:w="0" w:type="dxa"/>
        <w:tblCellMar>
          <w:left w:w="0" w:type="dxa"/>
          <w:right w:w="0" w:type="dxa"/>
        </w:tblCellMar>
        <w:tblLook w:val="04A0"/>
      </w:tblPr>
      <w:tblGrid>
        <w:gridCol w:w="525"/>
        <w:gridCol w:w="10125"/>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7</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8</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9</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10</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11</w:t>
            </w:r>
          </w:p>
        </w:tc>
        <w:tc>
          <w:tcPr>
            <w:tcW w:w="10125"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cat /etc/puppet/</w:t>
            </w:r>
            <w:proofErr w:type="spellStart"/>
            <w:r w:rsidRPr="00F31D2D">
              <w:rPr>
                <w:rFonts w:ascii="Courier New" w:eastAsia="Times New Roman" w:hAnsi="Courier New" w:cs="Courier New"/>
                <w:sz w:val="20"/>
              </w:rPr>
              <w:t>hiera.yaml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backends</w:t>
            </w:r>
            <w:proofErr w:type="spellEnd"/>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:hierarchy:</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w:t>
            </w:r>
            <w:proofErr w:type="spellStart"/>
            <w:r w:rsidRPr="00F31D2D">
              <w:rPr>
                <w:rFonts w:ascii="Courier New" w:eastAsia="Times New Roman" w:hAnsi="Courier New" w:cs="Courier New"/>
                <w:sz w:val="20"/>
              </w:rPr>
              <w:t>fqdn</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w:t>
            </w:r>
            <w:proofErr w:type="spellStart"/>
            <w:r w:rsidRPr="00F31D2D">
              <w:rPr>
                <w:rFonts w:ascii="Courier New" w:eastAsia="Times New Roman" w:hAnsi="Courier New" w:cs="Courier New"/>
                <w:sz w:val="20"/>
              </w:rPr>
              <w:t>osfamily</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common</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yaml</w:t>
            </w:r>
            <w:proofErr w:type="spellEnd"/>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w:t>
            </w:r>
            <w:proofErr w:type="spellStart"/>
            <w:r w:rsidRPr="00F31D2D">
              <w:rPr>
                <w:rFonts w:ascii="Courier New" w:eastAsia="Times New Roman" w:hAnsi="Courier New" w:cs="Courier New"/>
                <w:sz w:val="20"/>
              </w:rPr>
              <w:t>datadir</w:t>
            </w:r>
            <w:proofErr w:type="spellEnd"/>
            <w:r w:rsidRPr="00F31D2D">
              <w:rPr>
                <w:rFonts w:ascii="Courier New" w:eastAsia="Times New Roman" w:hAnsi="Courier New" w:cs="Courier New"/>
                <w:sz w:val="20"/>
              </w:rPr>
              <w:t>: /etc/puppet/</w:t>
            </w:r>
            <w:proofErr w:type="spellStart"/>
            <w:r w:rsidRPr="00F31D2D">
              <w:rPr>
                <w:rFonts w:ascii="Courier New" w:eastAsia="Times New Roman" w:hAnsi="Courier New" w:cs="Courier New"/>
                <w:sz w:val="20"/>
              </w:rPr>
              <w:t>hieradata</w:t>
            </w:r>
            <w:proofErr w:type="spellEnd"/>
            <w:r w:rsidRPr="00F31D2D">
              <w:rPr>
                <w:rFonts w:ascii="Courier New" w:eastAsia="Times New Roman" w:hAnsi="Courier New" w:cs="Courier New"/>
                <w:sz w:val="20"/>
              </w:rPr>
              <w:t>/</w:t>
            </w:r>
          </w:p>
        </w:tc>
      </w:tr>
    </w:tbl>
    <w:p w:rsidR="00F31D2D" w:rsidRPr="00F31D2D" w:rsidRDefault="00F31D2D" w:rsidP="00F31D2D">
      <w:pPr>
        <w:shd w:val="clear" w:color="auto" w:fill="CCCCCC"/>
        <w:spacing w:after="360" w:line="240" w:lineRule="auto"/>
        <w:textAlignment w:val="baseline"/>
        <w:rPr>
          <w:ins w:id="72" w:author="Unknown"/>
          <w:rFonts w:ascii="Arial" w:eastAsia="Times New Roman" w:hAnsi="Arial" w:cs="Arial"/>
          <w:color w:val="222222"/>
          <w:sz w:val="18"/>
          <w:szCs w:val="18"/>
        </w:rPr>
      </w:pPr>
      <w:ins w:id="73"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74" w:author="Unknown"/>
          <w:rFonts w:ascii="Arial" w:eastAsia="Times New Roman" w:hAnsi="Arial" w:cs="Arial"/>
          <w:color w:val="222222"/>
          <w:sz w:val="18"/>
          <w:szCs w:val="18"/>
        </w:rPr>
      </w:pPr>
      <w:ins w:id="75" w:author="Unknown">
        <w:r w:rsidRPr="00F31D2D">
          <w:rPr>
            <w:rFonts w:ascii="inherit" w:eastAsia="Times New Roman" w:hAnsi="inherit" w:cs="Arial"/>
            <w:color w:val="222222"/>
            <w:sz w:val="24"/>
            <w:szCs w:val="24"/>
            <w:bdr w:val="none" w:sz="0" w:space="0" w:color="auto" w:frame="1"/>
          </w:rPr>
          <w:t xml:space="preserve">The above shown hierarchy setting will first look for any </w:t>
        </w:r>
        <w:proofErr w:type="spellStart"/>
        <w:r w:rsidRPr="00F31D2D">
          <w:rPr>
            <w:rFonts w:ascii="inherit" w:eastAsia="Times New Roman" w:hAnsi="inherit" w:cs="Arial"/>
            <w:color w:val="222222"/>
            <w:sz w:val="24"/>
            <w:szCs w:val="24"/>
            <w:bdr w:val="none" w:sz="0" w:space="0" w:color="auto" w:frame="1"/>
          </w:rPr>
          <w:t>fqdn</w:t>
        </w:r>
        <w:proofErr w:type="spellEnd"/>
        <w:r w:rsidRPr="00F31D2D">
          <w:rPr>
            <w:rFonts w:ascii="inherit" w:eastAsia="Times New Roman" w:hAnsi="inherit" w:cs="Arial"/>
            <w:color w:val="222222"/>
            <w:sz w:val="24"/>
            <w:szCs w:val="24"/>
            <w:bdr w:val="none" w:sz="0" w:space="0" w:color="auto" w:frame="1"/>
          </w:rPr>
          <w:t xml:space="preserve"> of your puppet clients with .</w:t>
        </w:r>
        <w:proofErr w:type="spellStart"/>
        <w:r w:rsidRPr="00F31D2D">
          <w:rPr>
            <w:rFonts w:ascii="inherit" w:eastAsia="Times New Roman" w:hAnsi="inherit" w:cs="Arial"/>
            <w:color w:val="222222"/>
            <w:sz w:val="24"/>
            <w:szCs w:val="24"/>
            <w:bdr w:val="none" w:sz="0" w:space="0" w:color="auto" w:frame="1"/>
          </w:rPr>
          <w:t>yaml</w:t>
        </w:r>
        <w:proofErr w:type="spellEnd"/>
        <w:r w:rsidRPr="00F31D2D">
          <w:rPr>
            <w:rFonts w:ascii="inherit" w:eastAsia="Times New Roman" w:hAnsi="inherit" w:cs="Arial"/>
            <w:color w:val="222222"/>
            <w:sz w:val="24"/>
            <w:szCs w:val="24"/>
            <w:bdr w:val="none" w:sz="0" w:space="0" w:color="auto" w:frame="1"/>
          </w:rPr>
          <w:t xml:space="preserve"> extension inside the data directory. Then it will look for </w:t>
        </w:r>
        <w:proofErr w:type="spellStart"/>
        <w:r w:rsidRPr="00F31D2D">
          <w:rPr>
            <w:rFonts w:ascii="inherit" w:eastAsia="Times New Roman" w:hAnsi="inherit" w:cs="Arial"/>
            <w:color w:val="222222"/>
            <w:sz w:val="24"/>
            <w:szCs w:val="24"/>
            <w:bdr w:val="none" w:sz="0" w:space="0" w:color="auto" w:frame="1"/>
          </w:rPr>
          <w:t>osfamily</w:t>
        </w:r>
        <w:proofErr w:type="spellEnd"/>
        <w:r w:rsidRPr="00F31D2D">
          <w:rPr>
            <w:rFonts w:ascii="inherit" w:eastAsia="Times New Roman" w:hAnsi="inherit" w:cs="Arial"/>
            <w:color w:val="222222"/>
            <w:sz w:val="24"/>
            <w:szCs w:val="24"/>
            <w:bdr w:val="none" w:sz="0" w:space="0" w:color="auto" w:frame="1"/>
          </w:rPr>
          <w:t xml:space="preserve"> (similar to our previous example, </w:t>
        </w:r>
        <w:proofErr w:type="spellStart"/>
        <w:r w:rsidRPr="00F31D2D">
          <w:rPr>
            <w:rFonts w:ascii="inherit" w:eastAsia="Times New Roman" w:hAnsi="inherit" w:cs="Arial"/>
            <w:color w:val="222222"/>
            <w:sz w:val="24"/>
            <w:szCs w:val="24"/>
            <w:bdr w:val="none" w:sz="0" w:space="0" w:color="auto" w:frame="1"/>
          </w:rPr>
          <w:t>RedHat.yaml</w:t>
        </w:r>
        <w:proofErr w:type="spellEnd"/>
        <w:r w:rsidRPr="00F31D2D">
          <w:rPr>
            <w:rFonts w:ascii="inherit" w:eastAsia="Times New Roman" w:hAnsi="inherit" w:cs="Arial"/>
            <w:color w:val="222222"/>
            <w:sz w:val="24"/>
            <w:szCs w:val="24"/>
            <w:bdr w:val="none" w:sz="0" w:space="0" w:color="auto" w:frame="1"/>
          </w:rPr>
          <w:t xml:space="preserve"> &amp; </w:t>
        </w:r>
        <w:proofErr w:type="spellStart"/>
        <w:r w:rsidRPr="00F31D2D">
          <w:rPr>
            <w:rFonts w:ascii="inherit" w:eastAsia="Times New Roman" w:hAnsi="inherit" w:cs="Arial"/>
            <w:color w:val="222222"/>
            <w:sz w:val="24"/>
            <w:szCs w:val="24"/>
            <w:bdr w:val="none" w:sz="0" w:space="0" w:color="auto" w:frame="1"/>
          </w:rPr>
          <w:t>Debian.yaml</w:t>
        </w:r>
        <w:proofErr w:type="spellEnd"/>
        <w:r w:rsidRPr="00F31D2D">
          <w:rPr>
            <w:rFonts w:ascii="inherit" w:eastAsia="Times New Roman" w:hAnsi="inherit" w:cs="Arial"/>
            <w:color w:val="222222"/>
            <w:sz w:val="24"/>
            <w:szCs w:val="24"/>
            <w:bdr w:val="none" w:sz="0" w:space="0" w:color="auto" w:frame="1"/>
          </w:rPr>
          <w:t xml:space="preserve"> etc.). And then finally it will look for a </w:t>
        </w:r>
        <w:proofErr w:type="spellStart"/>
        <w:r w:rsidRPr="00F31D2D">
          <w:rPr>
            <w:rFonts w:ascii="inherit" w:eastAsia="Times New Roman" w:hAnsi="inherit" w:cs="Arial"/>
            <w:color w:val="222222"/>
            <w:sz w:val="24"/>
            <w:szCs w:val="24"/>
            <w:bdr w:val="none" w:sz="0" w:space="0" w:color="auto" w:frame="1"/>
          </w:rPr>
          <w:t>common.yaml</w:t>
        </w:r>
        <w:proofErr w:type="spellEnd"/>
        <w:r w:rsidRPr="00F31D2D">
          <w:rPr>
            <w:rFonts w:ascii="inherit" w:eastAsia="Times New Roman" w:hAnsi="inherit" w:cs="Arial"/>
            <w:color w:val="222222"/>
            <w:sz w:val="24"/>
            <w:szCs w:val="24"/>
            <w:bdr w:val="none" w:sz="0" w:space="0" w:color="auto" w:frame="1"/>
          </w:rPr>
          <w:t xml:space="preserve"> file which will contain data that will be applicable to all nodes.</w:t>
        </w:r>
      </w:ins>
    </w:p>
    <w:p w:rsidR="00F31D2D" w:rsidRPr="00F31D2D" w:rsidRDefault="00F31D2D" w:rsidP="00F31D2D">
      <w:pPr>
        <w:shd w:val="clear" w:color="auto" w:fill="CCCCCC"/>
        <w:spacing w:after="360" w:line="240" w:lineRule="auto"/>
        <w:textAlignment w:val="baseline"/>
        <w:rPr>
          <w:ins w:id="76" w:author="Unknown"/>
          <w:rFonts w:ascii="Arial" w:eastAsia="Times New Roman" w:hAnsi="Arial" w:cs="Arial"/>
          <w:color w:val="222222"/>
          <w:sz w:val="18"/>
          <w:szCs w:val="18"/>
        </w:rPr>
      </w:pPr>
      <w:ins w:id="77"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78" w:author="Unknown"/>
          <w:rFonts w:ascii="Arial" w:eastAsia="Times New Roman" w:hAnsi="Arial" w:cs="Arial"/>
          <w:color w:val="222222"/>
          <w:sz w:val="18"/>
          <w:szCs w:val="18"/>
        </w:rPr>
      </w:pPr>
      <w:ins w:id="79" w:author="Unknown">
        <w:r w:rsidRPr="00F31D2D">
          <w:rPr>
            <w:rFonts w:ascii="inherit" w:eastAsia="Times New Roman" w:hAnsi="inherit" w:cs="Arial"/>
            <w:color w:val="222222"/>
            <w:sz w:val="24"/>
            <w:szCs w:val="24"/>
            <w:bdr w:val="none" w:sz="0" w:space="0" w:color="auto" w:frame="1"/>
          </w:rPr>
          <w:lastRenderedPageBreak/>
          <w:t>so let's create three files inside /etc/puppet/</w:t>
        </w:r>
        <w:proofErr w:type="spellStart"/>
        <w:r w:rsidRPr="00F31D2D">
          <w:rPr>
            <w:rFonts w:ascii="inherit" w:eastAsia="Times New Roman" w:hAnsi="inherit" w:cs="Arial"/>
            <w:color w:val="222222"/>
            <w:sz w:val="24"/>
            <w:szCs w:val="24"/>
            <w:bdr w:val="none" w:sz="0" w:space="0" w:color="auto" w:frame="1"/>
          </w:rPr>
          <w:t>hieradata</w:t>
        </w:r>
        <w:proofErr w:type="spellEnd"/>
        <w:r w:rsidRPr="00F31D2D">
          <w:rPr>
            <w:rFonts w:ascii="inherit" w:eastAsia="Times New Roman" w:hAnsi="inherit" w:cs="Arial"/>
            <w:color w:val="222222"/>
            <w:sz w:val="24"/>
            <w:szCs w:val="24"/>
            <w:bdr w:val="none" w:sz="0" w:space="0" w:color="auto" w:frame="1"/>
          </w:rPr>
          <w:t xml:space="preserve"> folder. These files and its contents are shown below.</w:t>
        </w:r>
      </w:ins>
    </w:p>
    <w:p w:rsidR="00F31D2D" w:rsidRPr="00F31D2D" w:rsidRDefault="00F31D2D" w:rsidP="00F31D2D">
      <w:pPr>
        <w:shd w:val="clear" w:color="auto" w:fill="CCCCCC"/>
        <w:spacing w:after="360" w:line="240" w:lineRule="auto"/>
        <w:textAlignment w:val="baseline"/>
        <w:rPr>
          <w:ins w:id="80" w:author="Unknown"/>
          <w:rFonts w:ascii="Arial" w:eastAsia="Times New Roman" w:hAnsi="Arial" w:cs="Arial"/>
          <w:color w:val="222222"/>
          <w:sz w:val="18"/>
          <w:szCs w:val="18"/>
        </w:rPr>
      </w:pPr>
      <w:ins w:id="81" w:author="Unknown">
        <w:r w:rsidRPr="00F31D2D">
          <w:rPr>
            <w:rFonts w:ascii="Arial" w:eastAsia="Times New Roman" w:hAnsi="Arial" w:cs="Arial"/>
            <w:color w:val="222222"/>
            <w:sz w:val="18"/>
            <w:szCs w:val="18"/>
          </w:rPr>
          <w:t> </w:t>
        </w:r>
      </w:ins>
    </w:p>
    <w:p w:rsidR="00F31D2D" w:rsidRPr="00F31D2D" w:rsidRDefault="00AE53B4" w:rsidP="00F31D2D">
      <w:pPr>
        <w:shd w:val="clear" w:color="auto" w:fill="CCCCCC"/>
        <w:spacing w:after="0" w:line="240" w:lineRule="auto"/>
        <w:textAlignment w:val="baseline"/>
        <w:rPr>
          <w:ins w:id="82" w:author="Unknown"/>
          <w:rFonts w:ascii="inherit" w:eastAsia="Times New Roman" w:hAnsi="inherit" w:cs="Arial"/>
          <w:color w:val="222222"/>
          <w:sz w:val="18"/>
          <w:szCs w:val="18"/>
        </w:rPr>
      </w:pPr>
      <w:ins w:id="83" w:author="Unknown">
        <w:r w:rsidRPr="00F31D2D">
          <w:rPr>
            <w:rFonts w:ascii="inherit" w:eastAsia="Times New Roman" w:hAnsi="inherit" w:cs="Arial"/>
            <w:color w:val="222222"/>
            <w:sz w:val="15"/>
            <w:szCs w:val="15"/>
            <w:bdr w:val="none" w:sz="0" w:space="0" w:color="auto" w:frame="1"/>
          </w:rPr>
          <w:fldChar w:fldCharType="begin"/>
        </w:r>
        <w:r w:rsidR="00F31D2D" w:rsidRPr="00F31D2D">
          <w:rPr>
            <w:rFonts w:ascii="inherit" w:eastAsia="Times New Roman" w:hAnsi="inherit" w:cs="Arial"/>
            <w:color w:val="222222"/>
            <w:sz w:val="15"/>
            <w:szCs w:val="15"/>
            <w:bdr w:val="none" w:sz="0" w:space="0" w:color="auto" w:frame="1"/>
          </w:rPr>
          <w:instrText xml:space="preserve"> HYPERLINK "http://www.slashroot.in/puppet-hiera-tutorial-example-configuration" </w:instrText>
        </w:r>
        <w:r w:rsidRPr="00F31D2D">
          <w:rPr>
            <w:rFonts w:ascii="inherit" w:eastAsia="Times New Roman" w:hAnsi="inherit" w:cs="Arial"/>
            <w:color w:val="222222"/>
            <w:sz w:val="15"/>
            <w:szCs w:val="15"/>
            <w:bdr w:val="none" w:sz="0" w:space="0" w:color="auto" w:frame="1"/>
          </w:rPr>
          <w:fldChar w:fldCharType="separate"/>
        </w:r>
        <w:r w:rsidR="00F31D2D" w:rsidRPr="00F31D2D">
          <w:rPr>
            <w:rFonts w:ascii="inherit" w:eastAsia="Times New Roman" w:hAnsi="inherit" w:cs="Arial"/>
            <w:color w:val="0000FF"/>
            <w:sz w:val="15"/>
            <w:u w:val="single"/>
          </w:rPr>
          <w:t>?</w:t>
        </w:r>
        <w:r w:rsidRPr="00F31D2D">
          <w:rPr>
            <w:rFonts w:ascii="inherit" w:eastAsia="Times New Roman" w:hAnsi="inherit" w:cs="Arial"/>
            <w:color w:val="222222"/>
            <w:sz w:val="15"/>
            <w:szCs w:val="15"/>
            <w:bdr w:val="none" w:sz="0" w:space="0" w:color="auto" w:frame="1"/>
          </w:rPr>
          <w:fldChar w:fldCharType="end"/>
        </w:r>
      </w:ins>
    </w:p>
    <w:tbl>
      <w:tblPr>
        <w:tblW w:w="10650" w:type="dxa"/>
        <w:tblCellSpacing w:w="0" w:type="dxa"/>
        <w:tblCellMar>
          <w:left w:w="0" w:type="dxa"/>
          <w:right w:w="0" w:type="dxa"/>
        </w:tblCellMar>
        <w:tblLook w:val="04A0"/>
      </w:tblPr>
      <w:tblGrid>
        <w:gridCol w:w="525"/>
        <w:gridCol w:w="10125"/>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4</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5</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6</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7</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8</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9</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10</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13</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14</w:t>
            </w:r>
          </w:p>
        </w:tc>
        <w:tc>
          <w:tcPr>
            <w:tcW w:w="10125"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cat /etc/puppet/</w:t>
            </w:r>
            <w:proofErr w:type="spellStart"/>
            <w:r w:rsidRPr="00F31D2D">
              <w:rPr>
                <w:rFonts w:ascii="Courier New" w:eastAsia="Times New Roman" w:hAnsi="Courier New" w:cs="Courier New"/>
                <w:sz w:val="20"/>
              </w:rPr>
              <w:t>hieradata</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common.yaml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classes:</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security</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firewall</w:t>
            </w:r>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cat /etc/puppet/</w:t>
            </w:r>
            <w:proofErr w:type="spellStart"/>
            <w:r w:rsidRPr="00F31D2D">
              <w:rPr>
                <w:rFonts w:ascii="Courier New" w:eastAsia="Times New Roman" w:hAnsi="Courier New" w:cs="Courier New"/>
                <w:sz w:val="20"/>
              </w:rPr>
              <w:t>hieradata</w:t>
            </w:r>
            <w:proofErr w:type="spellEnd"/>
            <w:r w:rsidRPr="00F31D2D">
              <w:rPr>
                <w:rFonts w:ascii="Courier New" w:eastAsia="Times New Roman" w:hAnsi="Courier New" w:cs="Courier New"/>
                <w:sz w:val="20"/>
              </w:rPr>
              <w:t>/</w:t>
            </w:r>
            <w:proofErr w:type="spellStart"/>
            <w:r w:rsidRPr="00F31D2D">
              <w:rPr>
                <w:rFonts w:ascii="Courier New" w:eastAsia="Times New Roman" w:hAnsi="Courier New" w:cs="Courier New"/>
                <w:sz w:val="20"/>
              </w:rPr>
              <w:t>Debian.yaml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classes:</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apt</w:t>
            </w:r>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cat /etc/puppet/</w:t>
            </w:r>
            <w:proofErr w:type="spellStart"/>
            <w:r w:rsidRPr="00F31D2D">
              <w:rPr>
                <w:rFonts w:ascii="Courier New" w:eastAsia="Times New Roman" w:hAnsi="Courier New" w:cs="Courier New"/>
                <w:sz w:val="20"/>
              </w:rPr>
              <w:t>hieradata</w:t>
            </w:r>
            <w:proofErr w:type="spellEnd"/>
            <w:r w:rsidRPr="00F31D2D">
              <w:rPr>
                <w:rFonts w:ascii="Courier New" w:eastAsia="Times New Roman" w:hAnsi="Courier New" w:cs="Courier New"/>
                <w:sz w:val="20"/>
              </w:rPr>
              <w:t>/puppetclient.example.com</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classes:</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xml:space="preserve">  - </w:t>
            </w:r>
            <w:proofErr w:type="spellStart"/>
            <w:r w:rsidRPr="00F31D2D">
              <w:rPr>
                <w:rFonts w:ascii="Courier New" w:eastAsia="Times New Roman" w:hAnsi="Courier New" w:cs="Courier New"/>
                <w:sz w:val="20"/>
              </w:rPr>
              <w:t>mysql</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  - apache</w:t>
            </w:r>
          </w:p>
        </w:tc>
      </w:tr>
    </w:tbl>
    <w:p w:rsidR="00F31D2D" w:rsidRPr="00F31D2D" w:rsidRDefault="00F31D2D" w:rsidP="00F31D2D">
      <w:pPr>
        <w:shd w:val="clear" w:color="auto" w:fill="CCCCCC"/>
        <w:spacing w:after="360" w:line="240" w:lineRule="auto"/>
        <w:textAlignment w:val="baseline"/>
        <w:rPr>
          <w:ins w:id="84" w:author="Unknown"/>
          <w:rFonts w:ascii="Arial" w:eastAsia="Times New Roman" w:hAnsi="Arial" w:cs="Arial"/>
          <w:color w:val="222222"/>
          <w:sz w:val="18"/>
          <w:szCs w:val="18"/>
        </w:rPr>
      </w:pPr>
      <w:ins w:id="85"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360" w:line="240" w:lineRule="auto"/>
        <w:textAlignment w:val="baseline"/>
        <w:rPr>
          <w:ins w:id="86" w:author="Unknown"/>
          <w:rFonts w:ascii="Arial" w:eastAsia="Times New Roman" w:hAnsi="Arial" w:cs="Arial"/>
          <w:color w:val="222222"/>
          <w:sz w:val="18"/>
          <w:szCs w:val="18"/>
        </w:rPr>
      </w:pPr>
      <w:ins w:id="87"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88" w:author="Unknown"/>
          <w:rFonts w:ascii="Arial" w:eastAsia="Times New Roman" w:hAnsi="Arial" w:cs="Arial"/>
          <w:color w:val="222222"/>
          <w:sz w:val="18"/>
          <w:szCs w:val="18"/>
        </w:rPr>
      </w:pPr>
      <w:ins w:id="89" w:author="Unknown">
        <w:r w:rsidRPr="00F31D2D">
          <w:rPr>
            <w:rFonts w:ascii="inherit" w:eastAsia="Times New Roman" w:hAnsi="inherit" w:cs="Arial"/>
            <w:color w:val="222222"/>
            <w:sz w:val="24"/>
            <w:szCs w:val="24"/>
            <w:bdr w:val="none" w:sz="0" w:space="0" w:color="auto" w:frame="1"/>
          </w:rPr>
          <w:t xml:space="preserve">My puppet client (puppetclient.example.com, with the </w:t>
        </w:r>
        <w:proofErr w:type="spellStart"/>
        <w:r w:rsidRPr="00F31D2D">
          <w:rPr>
            <w:rFonts w:ascii="inherit" w:eastAsia="Times New Roman" w:hAnsi="inherit" w:cs="Arial"/>
            <w:color w:val="222222"/>
            <w:sz w:val="24"/>
            <w:szCs w:val="24"/>
            <w:bdr w:val="none" w:sz="0" w:space="0" w:color="auto" w:frame="1"/>
          </w:rPr>
          <w:t>fqdn.yaml</w:t>
        </w:r>
        <w:proofErr w:type="spellEnd"/>
        <w:r w:rsidRPr="00F31D2D">
          <w:rPr>
            <w:rFonts w:ascii="inherit" w:eastAsia="Times New Roman" w:hAnsi="inherit" w:cs="Arial"/>
            <w:color w:val="222222"/>
            <w:sz w:val="24"/>
            <w:szCs w:val="24"/>
            <w:bdr w:val="none" w:sz="0" w:space="0" w:color="auto" w:frame="1"/>
          </w:rPr>
          <w:t xml:space="preserve"> above) is a </w:t>
        </w:r>
        <w:proofErr w:type="spellStart"/>
        <w:r w:rsidRPr="00F31D2D">
          <w:rPr>
            <w:rFonts w:ascii="inherit" w:eastAsia="Times New Roman" w:hAnsi="inherit" w:cs="Arial"/>
            <w:color w:val="222222"/>
            <w:sz w:val="24"/>
            <w:szCs w:val="24"/>
            <w:bdr w:val="none" w:sz="0" w:space="0" w:color="auto" w:frame="1"/>
          </w:rPr>
          <w:t>Debian</w:t>
        </w:r>
        <w:proofErr w:type="spellEnd"/>
        <w:r w:rsidRPr="00F31D2D">
          <w:rPr>
            <w:rFonts w:ascii="inherit" w:eastAsia="Times New Roman" w:hAnsi="inherit" w:cs="Arial"/>
            <w:color w:val="222222"/>
            <w:sz w:val="24"/>
            <w:szCs w:val="24"/>
            <w:bdr w:val="none" w:sz="0" w:space="0" w:color="auto" w:frame="1"/>
          </w:rPr>
          <w:t xml:space="preserve"> </w:t>
        </w:r>
        <w:proofErr w:type="spellStart"/>
        <w:r w:rsidRPr="00F31D2D">
          <w:rPr>
            <w:rFonts w:ascii="inherit" w:eastAsia="Times New Roman" w:hAnsi="inherit" w:cs="Arial"/>
            <w:color w:val="222222"/>
            <w:sz w:val="24"/>
            <w:szCs w:val="24"/>
            <w:bdr w:val="none" w:sz="0" w:space="0" w:color="auto" w:frame="1"/>
          </w:rPr>
          <w:t>os</w:t>
        </w:r>
        <w:proofErr w:type="spellEnd"/>
        <w:r w:rsidRPr="00F31D2D">
          <w:rPr>
            <w:rFonts w:ascii="inherit" w:eastAsia="Times New Roman" w:hAnsi="inherit" w:cs="Arial"/>
            <w:color w:val="222222"/>
            <w:sz w:val="24"/>
            <w:szCs w:val="24"/>
            <w:bdr w:val="none" w:sz="0" w:space="0" w:color="auto" w:frame="1"/>
          </w:rPr>
          <w:t xml:space="preserve">. Now let's see what all classes will get applied to that node if we call it from our </w:t>
        </w:r>
        <w:proofErr w:type="spellStart"/>
        <w:r w:rsidRPr="00F31D2D">
          <w:rPr>
            <w:rFonts w:ascii="inherit" w:eastAsia="Times New Roman" w:hAnsi="inherit" w:cs="Arial"/>
            <w:color w:val="222222"/>
            <w:sz w:val="24"/>
            <w:szCs w:val="24"/>
            <w:bdr w:val="none" w:sz="0" w:space="0" w:color="auto" w:frame="1"/>
          </w:rPr>
          <w:t>site.pp</w:t>
        </w:r>
        <w:proofErr w:type="spellEnd"/>
        <w:r w:rsidRPr="00F31D2D">
          <w:rPr>
            <w:rFonts w:ascii="inherit" w:eastAsia="Times New Roman" w:hAnsi="inherit" w:cs="Arial"/>
            <w:color w:val="222222"/>
            <w:sz w:val="24"/>
            <w:szCs w:val="24"/>
            <w:bdr w:val="none" w:sz="0" w:space="0" w:color="auto" w:frame="1"/>
          </w:rPr>
          <w:t xml:space="preserve"> file inside a node.</w:t>
        </w:r>
      </w:ins>
    </w:p>
    <w:p w:rsidR="00F31D2D" w:rsidRPr="00F31D2D" w:rsidRDefault="00F31D2D" w:rsidP="00F31D2D">
      <w:pPr>
        <w:shd w:val="clear" w:color="auto" w:fill="CCCCCC"/>
        <w:spacing w:after="0" w:line="240" w:lineRule="auto"/>
        <w:textAlignment w:val="baseline"/>
        <w:rPr>
          <w:ins w:id="90" w:author="Unknown"/>
          <w:rFonts w:ascii="Arial" w:eastAsia="Times New Roman" w:hAnsi="Arial" w:cs="Arial"/>
          <w:color w:val="222222"/>
          <w:sz w:val="18"/>
          <w:szCs w:val="18"/>
        </w:rPr>
      </w:pPr>
      <w:ins w:id="91" w:author="Unknown">
        <w:r w:rsidRPr="00F31D2D">
          <w:rPr>
            <w:rFonts w:ascii="inherit" w:eastAsia="Times New Roman" w:hAnsi="inherit" w:cs="Arial"/>
            <w:color w:val="222222"/>
            <w:sz w:val="24"/>
            <w:szCs w:val="24"/>
            <w:bdr w:val="none" w:sz="0" w:space="0" w:color="auto" w:frame="1"/>
          </w:rPr>
          <w:t xml:space="preserve">You can call classes from </w:t>
        </w:r>
        <w:proofErr w:type="spellStart"/>
        <w:r w:rsidRPr="00F31D2D">
          <w:rPr>
            <w:rFonts w:ascii="inherit" w:eastAsia="Times New Roman" w:hAnsi="inherit" w:cs="Arial"/>
            <w:color w:val="222222"/>
            <w:sz w:val="24"/>
            <w:szCs w:val="24"/>
            <w:bdr w:val="none" w:sz="0" w:space="0" w:color="auto" w:frame="1"/>
          </w:rPr>
          <w:t>hiera</w:t>
        </w:r>
        <w:proofErr w:type="spellEnd"/>
        <w:r w:rsidRPr="00F31D2D">
          <w:rPr>
            <w:rFonts w:ascii="inherit" w:eastAsia="Times New Roman" w:hAnsi="inherit" w:cs="Arial"/>
            <w:color w:val="222222"/>
            <w:sz w:val="24"/>
            <w:szCs w:val="24"/>
            <w:bdr w:val="none" w:sz="0" w:space="0" w:color="auto" w:frame="1"/>
          </w:rPr>
          <w:t xml:space="preserve"> using the below shown method, while defining a node. </w:t>
        </w:r>
      </w:ins>
    </w:p>
    <w:p w:rsidR="00F31D2D" w:rsidRPr="00F31D2D" w:rsidRDefault="00F31D2D" w:rsidP="00F31D2D">
      <w:pPr>
        <w:shd w:val="clear" w:color="auto" w:fill="CCCCCC"/>
        <w:spacing w:after="360" w:line="240" w:lineRule="auto"/>
        <w:textAlignment w:val="baseline"/>
        <w:rPr>
          <w:ins w:id="92" w:author="Unknown"/>
          <w:rFonts w:ascii="Arial" w:eastAsia="Times New Roman" w:hAnsi="Arial" w:cs="Arial"/>
          <w:color w:val="222222"/>
          <w:sz w:val="18"/>
          <w:szCs w:val="18"/>
        </w:rPr>
      </w:pPr>
      <w:ins w:id="93" w:author="Unknown">
        <w:r w:rsidRPr="00F31D2D">
          <w:rPr>
            <w:rFonts w:ascii="Arial" w:eastAsia="Times New Roman" w:hAnsi="Arial" w:cs="Arial"/>
            <w:color w:val="222222"/>
            <w:sz w:val="18"/>
            <w:szCs w:val="18"/>
          </w:rPr>
          <w:t> </w:t>
        </w:r>
      </w:ins>
    </w:p>
    <w:p w:rsidR="00F31D2D" w:rsidRPr="00F31D2D" w:rsidRDefault="00AE53B4" w:rsidP="00F31D2D">
      <w:pPr>
        <w:shd w:val="clear" w:color="auto" w:fill="CCCCCC"/>
        <w:spacing w:after="0" w:line="240" w:lineRule="auto"/>
        <w:textAlignment w:val="baseline"/>
        <w:rPr>
          <w:ins w:id="94" w:author="Unknown"/>
          <w:rFonts w:ascii="inherit" w:eastAsia="Times New Roman" w:hAnsi="inherit" w:cs="Arial"/>
          <w:color w:val="222222"/>
          <w:sz w:val="18"/>
          <w:szCs w:val="18"/>
        </w:rPr>
      </w:pPr>
      <w:ins w:id="95" w:author="Unknown">
        <w:r w:rsidRPr="00F31D2D">
          <w:rPr>
            <w:rFonts w:ascii="inherit" w:eastAsia="Times New Roman" w:hAnsi="inherit" w:cs="Arial"/>
            <w:color w:val="222222"/>
            <w:sz w:val="15"/>
            <w:szCs w:val="15"/>
            <w:bdr w:val="none" w:sz="0" w:space="0" w:color="auto" w:frame="1"/>
          </w:rPr>
          <w:fldChar w:fldCharType="begin"/>
        </w:r>
        <w:r w:rsidR="00F31D2D" w:rsidRPr="00F31D2D">
          <w:rPr>
            <w:rFonts w:ascii="inherit" w:eastAsia="Times New Roman" w:hAnsi="inherit" w:cs="Arial"/>
            <w:color w:val="222222"/>
            <w:sz w:val="15"/>
            <w:szCs w:val="15"/>
            <w:bdr w:val="none" w:sz="0" w:space="0" w:color="auto" w:frame="1"/>
          </w:rPr>
          <w:instrText xml:space="preserve"> HYPERLINK "http://www.slashroot.in/puppet-hiera-tutorial-example-configuration" </w:instrText>
        </w:r>
        <w:r w:rsidRPr="00F31D2D">
          <w:rPr>
            <w:rFonts w:ascii="inherit" w:eastAsia="Times New Roman" w:hAnsi="inherit" w:cs="Arial"/>
            <w:color w:val="222222"/>
            <w:sz w:val="15"/>
            <w:szCs w:val="15"/>
            <w:bdr w:val="none" w:sz="0" w:space="0" w:color="auto" w:frame="1"/>
          </w:rPr>
          <w:fldChar w:fldCharType="separate"/>
        </w:r>
        <w:r w:rsidR="00F31D2D" w:rsidRPr="00F31D2D">
          <w:rPr>
            <w:rFonts w:ascii="inherit" w:eastAsia="Times New Roman" w:hAnsi="inherit" w:cs="Arial"/>
            <w:color w:val="0000FF"/>
            <w:sz w:val="15"/>
            <w:u w:val="single"/>
          </w:rPr>
          <w:t>?</w:t>
        </w:r>
        <w:r w:rsidRPr="00F31D2D">
          <w:rPr>
            <w:rFonts w:ascii="inherit" w:eastAsia="Times New Roman" w:hAnsi="inherit" w:cs="Arial"/>
            <w:color w:val="222222"/>
            <w:sz w:val="15"/>
            <w:szCs w:val="15"/>
            <w:bdr w:val="none" w:sz="0" w:space="0" w:color="auto" w:frame="1"/>
          </w:rPr>
          <w:fldChar w:fldCharType="end"/>
        </w:r>
      </w:ins>
    </w:p>
    <w:tbl>
      <w:tblPr>
        <w:tblW w:w="10650" w:type="dxa"/>
        <w:tblCellSpacing w:w="0" w:type="dxa"/>
        <w:tblCellMar>
          <w:left w:w="0" w:type="dxa"/>
          <w:right w:w="0" w:type="dxa"/>
        </w:tblCellMar>
        <w:tblLook w:val="04A0"/>
      </w:tblPr>
      <w:tblGrid>
        <w:gridCol w:w="420"/>
        <w:gridCol w:w="10230"/>
      </w:tblGrid>
      <w:tr w:rsidR="00F31D2D" w:rsidRPr="00F31D2D" w:rsidTr="00F31D2D">
        <w:trPr>
          <w:tblCellSpacing w:w="0" w:type="dxa"/>
        </w:trPr>
        <w:tc>
          <w:tcPr>
            <w:tcW w:w="0" w:type="auto"/>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1</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2</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Times New Roman" w:eastAsia="Times New Roman" w:hAnsi="Times New Roman" w:cs="Times New Roman"/>
                <w:sz w:val="24"/>
                <w:szCs w:val="24"/>
              </w:rPr>
              <w:t>3</w:t>
            </w:r>
          </w:p>
        </w:tc>
        <w:tc>
          <w:tcPr>
            <w:tcW w:w="10230" w:type="dxa"/>
            <w:vAlign w:val="center"/>
            <w:hideMark/>
          </w:tcPr>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root@puppetmaster</w:t>
            </w:r>
            <w:proofErr w:type="spellEnd"/>
            <w:r w:rsidRPr="00F31D2D">
              <w:rPr>
                <w:rFonts w:ascii="Courier New" w:eastAsia="Times New Roman" w:hAnsi="Courier New" w:cs="Courier New"/>
                <w:sz w:val="20"/>
              </w:rPr>
              <w:t xml:space="preserve">:/etc/puppet/manifests# cat </w:t>
            </w:r>
            <w:proofErr w:type="spellStart"/>
            <w:r w:rsidRPr="00F31D2D">
              <w:rPr>
                <w:rFonts w:ascii="Courier New" w:eastAsia="Times New Roman" w:hAnsi="Courier New" w:cs="Courier New"/>
                <w:sz w:val="20"/>
              </w:rPr>
              <w:t>site.pp</w:t>
            </w:r>
            <w:proofErr w:type="spellEnd"/>
          </w:p>
          <w:p w:rsidR="00F31D2D" w:rsidRPr="00F31D2D" w:rsidRDefault="00F31D2D" w:rsidP="00F31D2D">
            <w:pPr>
              <w:spacing w:after="0" w:line="240" w:lineRule="auto"/>
              <w:rPr>
                <w:rFonts w:ascii="Times New Roman" w:eastAsia="Times New Roman" w:hAnsi="Times New Roman" w:cs="Times New Roman"/>
                <w:sz w:val="24"/>
                <w:szCs w:val="24"/>
              </w:rPr>
            </w:pPr>
            <w:proofErr w:type="spellStart"/>
            <w:r w:rsidRPr="00F31D2D">
              <w:rPr>
                <w:rFonts w:ascii="Courier New" w:eastAsia="Times New Roman" w:hAnsi="Courier New" w:cs="Courier New"/>
                <w:sz w:val="20"/>
              </w:rPr>
              <w:t>hiera_include</w:t>
            </w:r>
            <w:proofErr w:type="spellEnd"/>
            <w:r w:rsidRPr="00F31D2D">
              <w:rPr>
                <w:rFonts w:ascii="Courier New" w:eastAsia="Times New Roman" w:hAnsi="Courier New" w:cs="Courier New"/>
                <w:sz w:val="20"/>
              </w:rPr>
              <w:t>('classes', '')</w:t>
            </w:r>
          </w:p>
          <w:p w:rsidR="00F31D2D" w:rsidRPr="00F31D2D" w:rsidRDefault="00F31D2D" w:rsidP="00F31D2D">
            <w:pPr>
              <w:spacing w:after="0" w:line="240" w:lineRule="auto"/>
              <w:rPr>
                <w:rFonts w:ascii="Times New Roman" w:eastAsia="Times New Roman" w:hAnsi="Times New Roman" w:cs="Times New Roman"/>
                <w:sz w:val="24"/>
                <w:szCs w:val="24"/>
              </w:rPr>
            </w:pPr>
            <w:r w:rsidRPr="00F31D2D">
              <w:rPr>
                <w:rFonts w:ascii="Courier New" w:eastAsia="Times New Roman" w:hAnsi="Courier New" w:cs="Courier New"/>
                <w:sz w:val="20"/>
              </w:rPr>
              <w:t>node 'puppetclient.example.com'</w:t>
            </w:r>
            <w:r w:rsidRPr="00F31D2D">
              <w:rPr>
                <w:rFonts w:ascii="Times New Roman" w:eastAsia="Times New Roman" w:hAnsi="Times New Roman" w:cs="Times New Roman"/>
                <w:sz w:val="24"/>
                <w:szCs w:val="24"/>
              </w:rPr>
              <w:t xml:space="preserve"> </w:t>
            </w:r>
            <w:r w:rsidRPr="00F31D2D">
              <w:rPr>
                <w:rFonts w:ascii="Courier New" w:eastAsia="Times New Roman" w:hAnsi="Courier New" w:cs="Courier New"/>
                <w:sz w:val="20"/>
              </w:rPr>
              <w:t>{}</w:t>
            </w:r>
          </w:p>
        </w:tc>
      </w:tr>
    </w:tbl>
    <w:p w:rsidR="00F31D2D" w:rsidRPr="00F31D2D" w:rsidRDefault="00F31D2D" w:rsidP="00F31D2D">
      <w:pPr>
        <w:shd w:val="clear" w:color="auto" w:fill="CCCCCC"/>
        <w:spacing w:after="360" w:line="240" w:lineRule="auto"/>
        <w:textAlignment w:val="baseline"/>
        <w:rPr>
          <w:ins w:id="96" w:author="Unknown"/>
          <w:rFonts w:ascii="Arial" w:eastAsia="Times New Roman" w:hAnsi="Arial" w:cs="Arial"/>
          <w:color w:val="222222"/>
          <w:sz w:val="18"/>
          <w:szCs w:val="18"/>
        </w:rPr>
      </w:pPr>
      <w:ins w:id="97"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360" w:line="240" w:lineRule="auto"/>
        <w:textAlignment w:val="baseline"/>
        <w:rPr>
          <w:ins w:id="98" w:author="Unknown"/>
          <w:rFonts w:ascii="Arial" w:eastAsia="Times New Roman" w:hAnsi="Arial" w:cs="Arial"/>
          <w:color w:val="222222"/>
          <w:sz w:val="18"/>
          <w:szCs w:val="18"/>
        </w:rPr>
      </w:pPr>
      <w:ins w:id="99"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after="0" w:line="240" w:lineRule="auto"/>
        <w:textAlignment w:val="baseline"/>
        <w:rPr>
          <w:ins w:id="100" w:author="Unknown"/>
          <w:rFonts w:ascii="Arial" w:eastAsia="Times New Roman" w:hAnsi="Arial" w:cs="Arial"/>
          <w:color w:val="222222"/>
          <w:sz w:val="18"/>
          <w:szCs w:val="18"/>
        </w:rPr>
      </w:pPr>
      <w:ins w:id="101" w:author="Unknown">
        <w:r w:rsidRPr="00F31D2D">
          <w:rPr>
            <w:rFonts w:ascii="inherit" w:eastAsia="Times New Roman" w:hAnsi="inherit" w:cs="Arial"/>
            <w:color w:val="222222"/>
            <w:sz w:val="24"/>
            <w:szCs w:val="24"/>
            <w:bdr w:val="none" w:sz="0" w:space="0" w:color="auto" w:frame="1"/>
          </w:rPr>
          <w:t xml:space="preserve">Wow isn't that too short a </w:t>
        </w:r>
        <w:proofErr w:type="spellStart"/>
        <w:r w:rsidRPr="00F31D2D">
          <w:rPr>
            <w:rFonts w:ascii="inherit" w:eastAsia="Times New Roman" w:hAnsi="inherit" w:cs="Arial"/>
            <w:color w:val="222222"/>
            <w:sz w:val="24"/>
            <w:szCs w:val="24"/>
            <w:bdr w:val="none" w:sz="0" w:space="0" w:color="auto" w:frame="1"/>
          </w:rPr>
          <w:t>site.pp</w:t>
        </w:r>
        <w:proofErr w:type="spellEnd"/>
        <w:r w:rsidRPr="00F31D2D">
          <w:rPr>
            <w:rFonts w:ascii="inherit" w:eastAsia="Times New Roman" w:hAnsi="inherit" w:cs="Arial"/>
            <w:color w:val="222222"/>
            <w:sz w:val="24"/>
            <w:szCs w:val="24"/>
            <w:bdr w:val="none" w:sz="0" w:space="0" w:color="auto" w:frame="1"/>
          </w:rPr>
          <w:t xml:space="preserve"> file. The</w:t>
        </w:r>
        <w:r w:rsidRPr="00F31D2D">
          <w:rPr>
            <w:rFonts w:ascii="inherit" w:eastAsia="Times New Roman" w:hAnsi="inherit" w:cs="Arial"/>
            <w:color w:val="222222"/>
            <w:sz w:val="24"/>
            <w:szCs w:val="24"/>
          </w:rPr>
          <w:t> </w:t>
        </w:r>
        <w:proofErr w:type="spellStart"/>
        <w:r w:rsidRPr="00F31D2D">
          <w:rPr>
            <w:rFonts w:ascii="inherit" w:eastAsia="Times New Roman" w:hAnsi="inherit" w:cs="Arial"/>
            <w:i/>
            <w:iCs/>
            <w:color w:val="222222"/>
            <w:sz w:val="24"/>
            <w:szCs w:val="24"/>
          </w:rPr>
          <w:t>hiera_include</w:t>
        </w:r>
        <w:proofErr w:type="spellEnd"/>
        <w:r w:rsidRPr="00F31D2D">
          <w:rPr>
            <w:rFonts w:ascii="inherit" w:eastAsia="Times New Roman" w:hAnsi="inherit" w:cs="Arial"/>
            <w:color w:val="222222"/>
            <w:sz w:val="24"/>
            <w:szCs w:val="24"/>
          </w:rPr>
          <w:t> </w:t>
        </w:r>
        <w:r w:rsidRPr="00F31D2D">
          <w:rPr>
            <w:rFonts w:ascii="inherit" w:eastAsia="Times New Roman" w:hAnsi="inherit" w:cs="Arial"/>
            <w:color w:val="222222"/>
            <w:sz w:val="24"/>
            <w:szCs w:val="24"/>
            <w:bdr w:val="none" w:sz="0" w:space="0" w:color="auto" w:frame="1"/>
          </w:rPr>
          <w:t xml:space="preserve">function in the beginning of the </w:t>
        </w:r>
        <w:proofErr w:type="spellStart"/>
        <w:r w:rsidRPr="00F31D2D">
          <w:rPr>
            <w:rFonts w:ascii="inherit" w:eastAsia="Times New Roman" w:hAnsi="inherit" w:cs="Arial"/>
            <w:color w:val="222222"/>
            <w:sz w:val="24"/>
            <w:szCs w:val="24"/>
            <w:bdr w:val="none" w:sz="0" w:space="0" w:color="auto" w:frame="1"/>
          </w:rPr>
          <w:t>site.pp</w:t>
        </w:r>
        <w:proofErr w:type="spellEnd"/>
        <w:r w:rsidRPr="00F31D2D">
          <w:rPr>
            <w:rFonts w:ascii="inherit" w:eastAsia="Times New Roman" w:hAnsi="inherit" w:cs="Arial"/>
            <w:color w:val="222222"/>
            <w:sz w:val="24"/>
            <w:szCs w:val="24"/>
            <w:bdr w:val="none" w:sz="0" w:space="0" w:color="auto" w:frame="1"/>
          </w:rPr>
          <w:t xml:space="preserve"> file, will pull all the classes applicable to that all nodes defined inside </w:t>
        </w:r>
        <w:proofErr w:type="spellStart"/>
        <w:r w:rsidRPr="00F31D2D">
          <w:rPr>
            <w:rFonts w:ascii="inherit" w:eastAsia="Times New Roman" w:hAnsi="inherit" w:cs="Arial"/>
            <w:color w:val="222222"/>
            <w:sz w:val="24"/>
            <w:szCs w:val="24"/>
            <w:bdr w:val="none" w:sz="0" w:space="0" w:color="auto" w:frame="1"/>
          </w:rPr>
          <w:t>site.pp</w:t>
        </w:r>
        <w:proofErr w:type="spellEnd"/>
      </w:ins>
    </w:p>
    <w:p w:rsidR="00F31D2D" w:rsidRPr="00F31D2D" w:rsidRDefault="00F31D2D" w:rsidP="00F31D2D">
      <w:pPr>
        <w:shd w:val="clear" w:color="auto" w:fill="CCCCCC"/>
        <w:spacing w:after="360" w:line="240" w:lineRule="auto"/>
        <w:textAlignment w:val="baseline"/>
        <w:rPr>
          <w:ins w:id="102" w:author="Unknown"/>
          <w:rFonts w:ascii="Arial" w:eastAsia="Times New Roman" w:hAnsi="Arial" w:cs="Arial"/>
          <w:color w:val="222222"/>
          <w:sz w:val="18"/>
          <w:szCs w:val="18"/>
        </w:rPr>
      </w:pPr>
      <w:ins w:id="103" w:author="Unknown">
        <w:r w:rsidRPr="00F31D2D">
          <w:rPr>
            <w:rFonts w:ascii="Arial" w:eastAsia="Times New Roman" w:hAnsi="Arial" w:cs="Arial"/>
            <w:color w:val="222222"/>
            <w:sz w:val="18"/>
            <w:szCs w:val="18"/>
          </w:rPr>
          <w:t> </w:t>
        </w:r>
      </w:ins>
    </w:p>
    <w:p w:rsidR="00F31D2D" w:rsidRPr="00F31D2D" w:rsidRDefault="00F31D2D" w:rsidP="00F31D2D">
      <w:pPr>
        <w:shd w:val="clear" w:color="auto" w:fill="CCCCCC"/>
        <w:spacing w:line="240" w:lineRule="auto"/>
        <w:textAlignment w:val="baseline"/>
        <w:rPr>
          <w:ins w:id="104" w:author="Unknown"/>
          <w:rFonts w:ascii="inherit" w:eastAsia="Times New Roman" w:hAnsi="inherit" w:cs="Arial"/>
          <w:i/>
          <w:iCs/>
          <w:color w:val="666666"/>
          <w:sz w:val="18"/>
          <w:szCs w:val="18"/>
        </w:rPr>
      </w:pPr>
      <w:ins w:id="105" w:author="Unknown">
        <w:r w:rsidRPr="00F31D2D">
          <w:rPr>
            <w:rFonts w:ascii="inherit" w:eastAsia="Times New Roman" w:hAnsi="inherit" w:cs="Arial"/>
            <w:i/>
            <w:iCs/>
            <w:color w:val="666666"/>
            <w:sz w:val="24"/>
            <w:szCs w:val="24"/>
            <w:bdr w:val="none" w:sz="0" w:space="0" w:color="auto" w:frame="1"/>
          </w:rPr>
          <w:t xml:space="preserve">As our node puppetclient.example.com is a </w:t>
        </w:r>
        <w:proofErr w:type="spellStart"/>
        <w:r w:rsidRPr="00F31D2D">
          <w:rPr>
            <w:rFonts w:ascii="inherit" w:eastAsia="Times New Roman" w:hAnsi="inherit" w:cs="Arial"/>
            <w:i/>
            <w:iCs/>
            <w:color w:val="666666"/>
            <w:sz w:val="24"/>
            <w:szCs w:val="24"/>
            <w:bdr w:val="none" w:sz="0" w:space="0" w:color="auto" w:frame="1"/>
          </w:rPr>
          <w:t>Debian</w:t>
        </w:r>
        <w:proofErr w:type="spellEnd"/>
        <w:r w:rsidRPr="00F31D2D">
          <w:rPr>
            <w:rFonts w:ascii="inherit" w:eastAsia="Times New Roman" w:hAnsi="inherit" w:cs="Arial"/>
            <w:i/>
            <w:iCs/>
            <w:color w:val="666666"/>
            <w:sz w:val="24"/>
            <w:szCs w:val="24"/>
            <w:bdr w:val="none" w:sz="0" w:space="0" w:color="auto" w:frame="1"/>
          </w:rPr>
          <w:t xml:space="preserve"> system, it will have all classes defined inside </w:t>
        </w:r>
        <w:proofErr w:type="spellStart"/>
        <w:r w:rsidRPr="00F31D2D">
          <w:rPr>
            <w:rFonts w:ascii="inherit" w:eastAsia="Times New Roman" w:hAnsi="inherit" w:cs="Arial"/>
            <w:i/>
            <w:iCs/>
            <w:color w:val="666666"/>
            <w:sz w:val="24"/>
            <w:szCs w:val="24"/>
            <w:bdr w:val="none" w:sz="0" w:space="0" w:color="auto" w:frame="1"/>
          </w:rPr>
          <w:t>Debian.yaml</w:t>
        </w:r>
        <w:proofErr w:type="spellEnd"/>
        <w:r w:rsidRPr="00F31D2D">
          <w:rPr>
            <w:rFonts w:ascii="inherit" w:eastAsia="Times New Roman" w:hAnsi="inherit" w:cs="Arial"/>
            <w:i/>
            <w:iCs/>
            <w:color w:val="666666"/>
            <w:sz w:val="24"/>
            <w:szCs w:val="24"/>
            <w:bdr w:val="none" w:sz="0" w:space="0" w:color="auto" w:frame="1"/>
          </w:rPr>
          <w:t xml:space="preserve">, as its hostname and </w:t>
        </w:r>
        <w:proofErr w:type="spellStart"/>
        <w:r w:rsidRPr="00F31D2D">
          <w:rPr>
            <w:rFonts w:ascii="inherit" w:eastAsia="Times New Roman" w:hAnsi="inherit" w:cs="Arial"/>
            <w:i/>
            <w:iCs/>
            <w:color w:val="666666"/>
            <w:sz w:val="24"/>
            <w:szCs w:val="24"/>
            <w:bdr w:val="none" w:sz="0" w:space="0" w:color="auto" w:frame="1"/>
          </w:rPr>
          <w:t>fqdn</w:t>
        </w:r>
        <w:proofErr w:type="spellEnd"/>
        <w:r w:rsidRPr="00F31D2D">
          <w:rPr>
            <w:rFonts w:ascii="inherit" w:eastAsia="Times New Roman" w:hAnsi="inherit" w:cs="Arial"/>
            <w:i/>
            <w:iCs/>
            <w:color w:val="666666"/>
            <w:sz w:val="24"/>
            <w:szCs w:val="24"/>
            <w:bdr w:val="none" w:sz="0" w:space="0" w:color="auto" w:frame="1"/>
          </w:rPr>
          <w:t xml:space="preserve"> </w:t>
        </w:r>
        <w:proofErr w:type="spellStart"/>
        <w:r w:rsidRPr="00F31D2D">
          <w:rPr>
            <w:rFonts w:ascii="inherit" w:eastAsia="Times New Roman" w:hAnsi="inherit" w:cs="Arial"/>
            <w:i/>
            <w:iCs/>
            <w:color w:val="666666"/>
            <w:sz w:val="24"/>
            <w:szCs w:val="24"/>
            <w:bdr w:val="none" w:sz="0" w:space="0" w:color="auto" w:frame="1"/>
          </w:rPr>
          <w:t>facter</w:t>
        </w:r>
        <w:proofErr w:type="spellEnd"/>
        <w:r w:rsidRPr="00F31D2D">
          <w:rPr>
            <w:rFonts w:ascii="inherit" w:eastAsia="Times New Roman" w:hAnsi="inherit" w:cs="Arial"/>
            <w:i/>
            <w:iCs/>
            <w:color w:val="666666"/>
            <w:sz w:val="24"/>
            <w:szCs w:val="24"/>
            <w:bdr w:val="none" w:sz="0" w:space="0" w:color="auto" w:frame="1"/>
          </w:rPr>
          <w:t xml:space="preserve"> values are puppetclient.example.com, it will have all classes defined inside </w:t>
        </w:r>
        <w:proofErr w:type="spellStart"/>
        <w:r w:rsidRPr="00F31D2D">
          <w:rPr>
            <w:rFonts w:ascii="inherit" w:eastAsia="Times New Roman" w:hAnsi="inherit" w:cs="Arial"/>
            <w:i/>
            <w:iCs/>
            <w:color w:val="666666"/>
            <w:sz w:val="24"/>
            <w:szCs w:val="24"/>
            <w:bdr w:val="none" w:sz="0" w:space="0" w:color="auto" w:frame="1"/>
          </w:rPr>
          <w:t>puppetclient.example.com.yaml</w:t>
        </w:r>
        <w:proofErr w:type="spellEnd"/>
        <w:r w:rsidRPr="00F31D2D">
          <w:rPr>
            <w:rFonts w:ascii="inherit" w:eastAsia="Times New Roman" w:hAnsi="inherit" w:cs="Arial"/>
            <w:i/>
            <w:iCs/>
            <w:color w:val="666666"/>
            <w:sz w:val="24"/>
            <w:szCs w:val="24"/>
            <w:bdr w:val="none" w:sz="0" w:space="0" w:color="auto" w:frame="1"/>
          </w:rPr>
          <w:t xml:space="preserve">, and also it will have all classes defined inside </w:t>
        </w:r>
        <w:proofErr w:type="spellStart"/>
        <w:r w:rsidRPr="00F31D2D">
          <w:rPr>
            <w:rFonts w:ascii="inherit" w:eastAsia="Times New Roman" w:hAnsi="inherit" w:cs="Arial"/>
            <w:i/>
            <w:iCs/>
            <w:color w:val="666666"/>
            <w:sz w:val="24"/>
            <w:szCs w:val="24"/>
            <w:bdr w:val="none" w:sz="0" w:space="0" w:color="auto" w:frame="1"/>
          </w:rPr>
          <w:t>common.yaml</w:t>
        </w:r>
        <w:proofErr w:type="spellEnd"/>
        <w:r w:rsidRPr="00F31D2D">
          <w:rPr>
            <w:rFonts w:ascii="inherit" w:eastAsia="Times New Roman" w:hAnsi="inherit" w:cs="Arial"/>
            <w:i/>
            <w:iCs/>
            <w:color w:val="666666"/>
            <w:sz w:val="24"/>
            <w:szCs w:val="24"/>
            <w:bdr w:val="none" w:sz="0" w:space="0" w:color="auto" w:frame="1"/>
          </w:rPr>
          <w:t xml:space="preserve">(as </w:t>
        </w:r>
        <w:proofErr w:type="spellStart"/>
        <w:r w:rsidRPr="00F31D2D">
          <w:rPr>
            <w:rFonts w:ascii="inherit" w:eastAsia="Times New Roman" w:hAnsi="inherit" w:cs="Arial"/>
            <w:i/>
            <w:iCs/>
            <w:color w:val="666666"/>
            <w:sz w:val="24"/>
            <w:szCs w:val="24"/>
            <w:bdr w:val="none" w:sz="0" w:space="0" w:color="auto" w:frame="1"/>
          </w:rPr>
          <w:t>its</w:t>
        </w:r>
        <w:proofErr w:type="spellEnd"/>
        <w:r w:rsidRPr="00F31D2D">
          <w:rPr>
            <w:rFonts w:ascii="inherit" w:eastAsia="Times New Roman" w:hAnsi="inherit" w:cs="Arial"/>
            <w:i/>
            <w:iCs/>
            <w:color w:val="666666"/>
            <w:sz w:val="24"/>
            <w:szCs w:val="24"/>
            <w:bdr w:val="none" w:sz="0" w:space="0" w:color="auto" w:frame="1"/>
          </w:rPr>
          <w:t xml:space="preserve"> a static data source, applicable to all nodes). If our puppetclient.example.com was a </w:t>
        </w:r>
        <w:proofErr w:type="spellStart"/>
        <w:r w:rsidRPr="00F31D2D">
          <w:rPr>
            <w:rFonts w:ascii="inherit" w:eastAsia="Times New Roman" w:hAnsi="inherit" w:cs="Arial"/>
            <w:i/>
            <w:iCs/>
            <w:color w:val="666666"/>
            <w:sz w:val="24"/>
            <w:szCs w:val="24"/>
            <w:bdr w:val="none" w:sz="0" w:space="0" w:color="auto" w:frame="1"/>
          </w:rPr>
          <w:t>RedHat</w:t>
        </w:r>
        <w:proofErr w:type="spellEnd"/>
        <w:r w:rsidRPr="00F31D2D">
          <w:rPr>
            <w:rFonts w:ascii="inherit" w:eastAsia="Times New Roman" w:hAnsi="inherit" w:cs="Arial"/>
            <w:i/>
            <w:iCs/>
            <w:color w:val="666666"/>
            <w:sz w:val="24"/>
            <w:szCs w:val="24"/>
            <w:bdr w:val="none" w:sz="0" w:space="0" w:color="auto" w:frame="1"/>
          </w:rPr>
          <w:t xml:space="preserve"> system, then it will have classes defined in </w:t>
        </w:r>
        <w:proofErr w:type="spellStart"/>
        <w:r w:rsidRPr="00F31D2D">
          <w:rPr>
            <w:rFonts w:ascii="inherit" w:eastAsia="Times New Roman" w:hAnsi="inherit" w:cs="Arial"/>
            <w:i/>
            <w:iCs/>
            <w:color w:val="666666"/>
            <w:sz w:val="24"/>
            <w:szCs w:val="24"/>
            <w:bdr w:val="none" w:sz="0" w:space="0" w:color="auto" w:frame="1"/>
          </w:rPr>
          <w:t>RedHat.yaml</w:t>
        </w:r>
        <w:proofErr w:type="spellEnd"/>
        <w:r w:rsidRPr="00F31D2D">
          <w:rPr>
            <w:rFonts w:ascii="inherit" w:eastAsia="Times New Roman" w:hAnsi="inherit" w:cs="Arial"/>
            <w:i/>
            <w:iCs/>
            <w:color w:val="666666"/>
            <w:sz w:val="24"/>
            <w:szCs w:val="24"/>
            <w:bdr w:val="none" w:sz="0" w:space="0" w:color="auto" w:frame="1"/>
          </w:rPr>
          <w:t xml:space="preserve">(if there is one), </w:t>
        </w:r>
        <w:proofErr w:type="spellStart"/>
        <w:r w:rsidRPr="00F31D2D">
          <w:rPr>
            <w:rFonts w:ascii="inherit" w:eastAsia="Times New Roman" w:hAnsi="inherit" w:cs="Arial"/>
            <w:i/>
            <w:iCs/>
            <w:color w:val="666666"/>
            <w:sz w:val="24"/>
            <w:szCs w:val="24"/>
            <w:bdr w:val="none" w:sz="0" w:space="0" w:color="auto" w:frame="1"/>
          </w:rPr>
          <w:t>common.yaml</w:t>
        </w:r>
        <w:proofErr w:type="spellEnd"/>
        <w:r w:rsidRPr="00F31D2D">
          <w:rPr>
            <w:rFonts w:ascii="inherit" w:eastAsia="Times New Roman" w:hAnsi="inherit" w:cs="Arial"/>
            <w:i/>
            <w:iCs/>
            <w:color w:val="666666"/>
            <w:sz w:val="24"/>
            <w:szCs w:val="24"/>
            <w:bdr w:val="none" w:sz="0" w:space="0" w:color="auto" w:frame="1"/>
          </w:rPr>
          <w:t xml:space="preserve">, and </w:t>
        </w:r>
        <w:proofErr w:type="spellStart"/>
        <w:r w:rsidRPr="00F31D2D">
          <w:rPr>
            <w:rFonts w:ascii="inherit" w:eastAsia="Times New Roman" w:hAnsi="inherit" w:cs="Arial"/>
            <w:i/>
            <w:iCs/>
            <w:color w:val="666666"/>
            <w:sz w:val="24"/>
            <w:szCs w:val="24"/>
            <w:bdr w:val="none" w:sz="0" w:space="0" w:color="auto" w:frame="1"/>
          </w:rPr>
          <w:t>puppetclient.example.com.yaml</w:t>
        </w:r>
        <w:proofErr w:type="spellEnd"/>
        <w:r w:rsidRPr="00F31D2D">
          <w:rPr>
            <w:rFonts w:ascii="inherit" w:eastAsia="Times New Roman" w:hAnsi="inherit" w:cs="Arial"/>
            <w:i/>
            <w:iCs/>
            <w:color w:val="666666"/>
            <w:sz w:val="24"/>
            <w:szCs w:val="24"/>
            <w:bdr w:val="none" w:sz="0" w:space="0" w:color="auto" w:frame="1"/>
          </w:rPr>
          <w:t xml:space="preserve"> file.</w:t>
        </w:r>
      </w:ins>
    </w:p>
    <w:p w:rsidR="00F31D2D" w:rsidRPr="005E2C70" w:rsidRDefault="00F31D2D" w:rsidP="00F31D2D">
      <w:pPr>
        <w:rPr>
          <w:sz w:val="18"/>
          <w:szCs w:val="18"/>
        </w:rPr>
      </w:pPr>
    </w:p>
    <w:sectPr w:rsidR="00F31D2D" w:rsidRPr="005E2C70" w:rsidSect="00794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A4460"/>
    <w:multiLevelType w:val="multilevel"/>
    <w:tmpl w:val="91F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E47DAB"/>
    <w:multiLevelType w:val="multilevel"/>
    <w:tmpl w:val="C33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FA3626"/>
    <w:multiLevelType w:val="multilevel"/>
    <w:tmpl w:val="29E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1C2EC2"/>
    <w:multiLevelType w:val="multilevel"/>
    <w:tmpl w:val="1E6A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FE015E"/>
    <w:rsid w:val="0019758D"/>
    <w:rsid w:val="00512F34"/>
    <w:rsid w:val="005E2C70"/>
    <w:rsid w:val="0079451F"/>
    <w:rsid w:val="007F7822"/>
    <w:rsid w:val="009E1C81"/>
    <w:rsid w:val="00A86B3E"/>
    <w:rsid w:val="00AE53B4"/>
    <w:rsid w:val="00B96EF1"/>
    <w:rsid w:val="00BC4F58"/>
    <w:rsid w:val="00DC4749"/>
    <w:rsid w:val="00ED2301"/>
    <w:rsid w:val="00F31D2D"/>
    <w:rsid w:val="00F736A3"/>
    <w:rsid w:val="00FE0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1F"/>
  </w:style>
  <w:style w:type="paragraph" w:styleId="Heading2">
    <w:name w:val="heading 2"/>
    <w:basedOn w:val="Normal"/>
    <w:link w:val="Heading2Char"/>
    <w:uiPriority w:val="9"/>
    <w:qFormat/>
    <w:rsid w:val="00F31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01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31D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1D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D2D"/>
    <w:rPr>
      <w:b/>
      <w:bCs/>
    </w:rPr>
  </w:style>
  <w:style w:type="character" w:customStyle="1" w:styleId="apple-converted-space">
    <w:name w:val="apple-converted-space"/>
    <w:basedOn w:val="DefaultParagraphFont"/>
    <w:rsid w:val="00F31D2D"/>
  </w:style>
  <w:style w:type="character" w:styleId="Hyperlink">
    <w:name w:val="Hyperlink"/>
    <w:basedOn w:val="DefaultParagraphFont"/>
    <w:uiPriority w:val="99"/>
    <w:semiHidden/>
    <w:unhideWhenUsed/>
    <w:rsid w:val="00F31D2D"/>
    <w:rPr>
      <w:color w:val="0000FF"/>
      <w:u w:val="single"/>
    </w:rPr>
  </w:style>
  <w:style w:type="character" w:styleId="HTMLCode">
    <w:name w:val="HTML Code"/>
    <w:basedOn w:val="DefaultParagraphFont"/>
    <w:uiPriority w:val="99"/>
    <w:semiHidden/>
    <w:unhideWhenUsed/>
    <w:rsid w:val="00F31D2D"/>
    <w:rPr>
      <w:rFonts w:ascii="Courier New" w:eastAsia="Times New Roman" w:hAnsi="Courier New" w:cs="Courier New"/>
      <w:sz w:val="20"/>
      <w:szCs w:val="20"/>
    </w:rPr>
  </w:style>
  <w:style w:type="character" w:styleId="Emphasis">
    <w:name w:val="Emphasis"/>
    <w:basedOn w:val="DefaultParagraphFont"/>
    <w:uiPriority w:val="20"/>
    <w:qFormat/>
    <w:rsid w:val="00F31D2D"/>
    <w:rPr>
      <w:i/>
      <w:iCs/>
    </w:rPr>
  </w:style>
</w:styles>
</file>

<file path=word/webSettings.xml><?xml version="1.0" encoding="utf-8"?>
<w:webSettings xmlns:r="http://schemas.openxmlformats.org/officeDocument/2006/relationships" xmlns:w="http://schemas.openxmlformats.org/wordprocessingml/2006/main">
  <w:divs>
    <w:div w:id="595554347">
      <w:bodyDiv w:val="1"/>
      <w:marLeft w:val="0"/>
      <w:marRight w:val="0"/>
      <w:marTop w:val="0"/>
      <w:marBottom w:val="0"/>
      <w:divBdr>
        <w:top w:val="none" w:sz="0" w:space="0" w:color="auto"/>
        <w:left w:val="none" w:sz="0" w:space="0" w:color="auto"/>
        <w:bottom w:val="none" w:sz="0" w:space="0" w:color="auto"/>
        <w:right w:val="none" w:sz="0" w:space="0" w:color="auto"/>
      </w:divBdr>
      <w:divsChild>
        <w:div w:id="2061708957">
          <w:marLeft w:val="0"/>
          <w:marRight w:val="0"/>
          <w:marTop w:val="0"/>
          <w:marBottom w:val="0"/>
          <w:divBdr>
            <w:top w:val="none" w:sz="0" w:space="0" w:color="auto"/>
            <w:left w:val="none" w:sz="0" w:space="0" w:color="auto"/>
            <w:bottom w:val="none" w:sz="0" w:space="0" w:color="auto"/>
            <w:right w:val="none" w:sz="0" w:space="0" w:color="auto"/>
          </w:divBdr>
          <w:divsChild>
            <w:div w:id="884096644">
              <w:marLeft w:val="0"/>
              <w:marRight w:val="0"/>
              <w:marTop w:val="0"/>
              <w:marBottom w:val="0"/>
              <w:divBdr>
                <w:top w:val="none" w:sz="0" w:space="0" w:color="auto"/>
                <w:left w:val="none" w:sz="0" w:space="0" w:color="auto"/>
                <w:bottom w:val="none" w:sz="0" w:space="0" w:color="auto"/>
                <w:right w:val="none" w:sz="0" w:space="0" w:color="auto"/>
              </w:divBdr>
              <w:divsChild>
                <w:div w:id="1561206317">
                  <w:marLeft w:val="0"/>
                  <w:marRight w:val="0"/>
                  <w:marTop w:val="0"/>
                  <w:marBottom w:val="0"/>
                  <w:divBdr>
                    <w:top w:val="none" w:sz="0" w:space="0" w:color="auto"/>
                    <w:left w:val="none" w:sz="0" w:space="0" w:color="auto"/>
                    <w:bottom w:val="none" w:sz="0" w:space="0" w:color="auto"/>
                    <w:right w:val="none" w:sz="0" w:space="0" w:color="auto"/>
                  </w:divBdr>
                </w:div>
                <w:div w:id="609238742">
                  <w:marLeft w:val="0"/>
                  <w:marRight w:val="0"/>
                  <w:marTop w:val="0"/>
                  <w:marBottom w:val="0"/>
                  <w:divBdr>
                    <w:top w:val="none" w:sz="0" w:space="0" w:color="auto"/>
                    <w:left w:val="none" w:sz="0" w:space="0" w:color="auto"/>
                    <w:bottom w:val="none" w:sz="0" w:space="0" w:color="auto"/>
                    <w:right w:val="none" w:sz="0" w:space="0" w:color="auto"/>
                  </w:divBdr>
                </w:div>
                <w:div w:id="898514243">
                  <w:marLeft w:val="0"/>
                  <w:marRight w:val="0"/>
                  <w:marTop w:val="0"/>
                  <w:marBottom w:val="0"/>
                  <w:divBdr>
                    <w:top w:val="none" w:sz="0" w:space="0" w:color="auto"/>
                    <w:left w:val="none" w:sz="0" w:space="0" w:color="auto"/>
                    <w:bottom w:val="none" w:sz="0" w:space="0" w:color="auto"/>
                    <w:right w:val="none" w:sz="0" w:space="0" w:color="auto"/>
                  </w:divBdr>
                </w:div>
                <w:div w:id="1431780147">
                  <w:marLeft w:val="0"/>
                  <w:marRight w:val="0"/>
                  <w:marTop w:val="0"/>
                  <w:marBottom w:val="0"/>
                  <w:divBdr>
                    <w:top w:val="none" w:sz="0" w:space="0" w:color="auto"/>
                    <w:left w:val="none" w:sz="0" w:space="0" w:color="auto"/>
                    <w:bottom w:val="none" w:sz="0" w:space="0" w:color="auto"/>
                    <w:right w:val="none" w:sz="0" w:space="0" w:color="auto"/>
                  </w:divBdr>
                </w:div>
                <w:div w:id="871721639">
                  <w:marLeft w:val="0"/>
                  <w:marRight w:val="0"/>
                  <w:marTop w:val="0"/>
                  <w:marBottom w:val="0"/>
                  <w:divBdr>
                    <w:top w:val="none" w:sz="0" w:space="0" w:color="auto"/>
                    <w:left w:val="none" w:sz="0" w:space="0" w:color="auto"/>
                    <w:bottom w:val="none" w:sz="0" w:space="0" w:color="auto"/>
                    <w:right w:val="none" w:sz="0" w:space="0" w:color="auto"/>
                  </w:divBdr>
                  <w:divsChild>
                    <w:div w:id="1044137913">
                      <w:marLeft w:val="0"/>
                      <w:marRight w:val="0"/>
                      <w:marTop w:val="0"/>
                      <w:marBottom w:val="0"/>
                      <w:divBdr>
                        <w:top w:val="none" w:sz="0" w:space="0" w:color="auto"/>
                        <w:left w:val="none" w:sz="0" w:space="0" w:color="auto"/>
                        <w:bottom w:val="none" w:sz="0" w:space="0" w:color="auto"/>
                        <w:right w:val="none" w:sz="0" w:space="0" w:color="auto"/>
                      </w:divBdr>
                    </w:div>
                    <w:div w:id="836268083">
                      <w:marLeft w:val="0"/>
                      <w:marRight w:val="0"/>
                      <w:marTop w:val="0"/>
                      <w:marBottom w:val="0"/>
                      <w:divBdr>
                        <w:top w:val="none" w:sz="0" w:space="0" w:color="auto"/>
                        <w:left w:val="none" w:sz="0" w:space="0" w:color="auto"/>
                        <w:bottom w:val="none" w:sz="0" w:space="0" w:color="auto"/>
                        <w:right w:val="none" w:sz="0" w:space="0" w:color="auto"/>
                      </w:divBdr>
                    </w:div>
                    <w:div w:id="1761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56612">
          <w:marLeft w:val="0"/>
          <w:marRight w:val="0"/>
          <w:marTop w:val="0"/>
          <w:marBottom w:val="0"/>
          <w:divBdr>
            <w:top w:val="none" w:sz="0" w:space="0" w:color="auto"/>
            <w:left w:val="none" w:sz="0" w:space="0" w:color="auto"/>
            <w:bottom w:val="none" w:sz="0" w:space="0" w:color="auto"/>
            <w:right w:val="none" w:sz="0" w:space="0" w:color="auto"/>
          </w:divBdr>
          <w:divsChild>
            <w:div w:id="951086438">
              <w:marLeft w:val="0"/>
              <w:marRight w:val="0"/>
              <w:marTop w:val="0"/>
              <w:marBottom w:val="0"/>
              <w:divBdr>
                <w:top w:val="none" w:sz="0" w:space="0" w:color="auto"/>
                <w:left w:val="none" w:sz="0" w:space="0" w:color="auto"/>
                <w:bottom w:val="none" w:sz="0" w:space="0" w:color="auto"/>
                <w:right w:val="none" w:sz="0" w:space="0" w:color="auto"/>
              </w:divBdr>
              <w:divsChild>
                <w:div w:id="1402174028">
                  <w:marLeft w:val="0"/>
                  <w:marRight w:val="0"/>
                  <w:marTop w:val="0"/>
                  <w:marBottom w:val="0"/>
                  <w:divBdr>
                    <w:top w:val="none" w:sz="0" w:space="0" w:color="auto"/>
                    <w:left w:val="none" w:sz="0" w:space="0" w:color="auto"/>
                    <w:bottom w:val="none" w:sz="0" w:space="0" w:color="auto"/>
                    <w:right w:val="none" w:sz="0" w:space="0" w:color="auto"/>
                  </w:divBdr>
                </w:div>
                <w:div w:id="1475413514">
                  <w:marLeft w:val="0"/>
                  <w:marRight w:val="0"/>
                  <w:marTop w:val="0"/>
                  <w:marBottom w:val="0"/>
                  <w:divBdr>
                    <w:top w:val="none" w:sz="0" w:space="0" w:color="auto"/>
                    <w:left w:val="none" w:sz="0" w:space="0" w:color="auto"/>
                    <w:bottom w:val="none" w:sz="0" w:space="0" w:color="auto"/>
                    <w:right w:val="none" w:sz="0" w:space="0" w:color="auto"/>
                  </w:divBdr>
                </w:div>
                <w:div w:id="632947698">
                  <w:marLeft w:val="0"/>
                  <w:marRight w:val="0"/>
                  <w:marTop w:val="0"/>
                  <w:marBottom w:val="0"/>
                  <w:divBdr>
                    <w:top w:val="none" w:sz="0" w:space="0" w:color="auto"/>
                    <w:left w:val="none" w:sz="0" w:space="0" w:color="auto"/>
                    <w:bottom w:val="none" w:sz="0" w:space="0" w:color="auto"/>
                    <w:right w:val="none" w:sz="0" w:space="0" w:color="auto"/>
                  </w:divBdr>
                </w:div>
                <w:div w:id="1705977133">
                  <w:marLeft w:val="0"/>
                  <w:marRight w:val="0"/>
                  <w:marTop w:val="0"/>
                  <w:marBottom w:val="0"/>
                  <w:divBdr>
                    <w:top w:val="none" w:sz="0" w:space="0" w:color="auto"/>
                    <w:left w:val="none" w:sz="0" w:space="0" w:color="auto"/>
                    <w:bottom w:val="none" w:sz="0" w:space="0" w:color="auto"/>
                    <w:right w:val="none" w:sz="0" w:space="0" w:color="auto"/>
                  </w:divBdr>
                </w:div>
                <w:div w:id="1259019175">
                  <w:marLeft w:val="0"/>
                  <w:marRight w:val="0"/>
                  <w:marTop w:val="0"/>
                  <w:marBottom w:val="0"/>
                  <w:divBdr>
                    <w:top w:val="none" w:sz="0" w:space="0" w:color="auto"/>
                    <w:left w:val="none" w:sz="0" w:space="0" w:color="auto"/>
                    <w:bottom w:val="none" w:sz="0" w:space="0" w:color="auto"/>
                    <w:right w:val="none" w:sz="0" w:space="0" w:color="auto"/>
                  </w:divBdr>
                </w:div>
                <w:div w:id="2024045628">
                  <w:marLeft w:val="0"/>
                  <w:marRight w:val="0"/>
                  <w:marTop w:val="0"/>
                  <w:marBottom w:val="0"/>
                  <w:divBdr>
                    <w:top w:val="none" w:sz="0" w:space="0" w:color="auto"/>
                    <w:left w:val="none" w:sz="0" w:space="0" w:color="auto"/>
                    <w:bottom w:val="none" w:sz="0" w:space="0" w:color="auto"/>
                    <w:right w:val="none" w:sz="0" w:space="0" w:color="auto"/>
                  </w:divBdr>
                </w:div>
                <w:div w:id="783962278">
                  <w:marLeft w:val="0"/>
                  <w:marRight w:val="0"/>
                  <w:marTop w:val="0"/>
                  <w:marBottom w:val="0"/>
                  <w:divBdr>
                    <w:top w:val="none" w:sz="0" w:space="0" w:color="auto"/>
                    <w:left w:val="none" w:sz="0" w:space="0" w:color="auto"/>
                    <w:bottom w:val="none" w:sz="0" w:space="0" w:color="auto"/>
                    <w:right w:val="none" w:sz="0" w:space="0" w:color="auto"/>
                  </w:divBdr>
                </w:div>
                <w:div w:id="274213988">
                  <w:marLeft w:val="0"/>
                  <w:marRight w:val="0"/>
                  <w:marTop w:val="0"/>
                  <w:marBottom w:val="0"/>
                  <w:divBdr>
                    <w:top w:val="none" w:sz="0" w:space="0" w:color="auto"/>
                    <w:left w:val="none" w:sz="0" w:space="0" w:color="auto"/>
                    <w:bottom w:val="none" w:sz="0" w:space="0" w:color="auto"/>
                    <w:right w:val="none" w:sz="0" w:space="0" w:color="auto"/>
                  </w:divBdr>
                </w:div>
                <w:div w:id="235210750">
                  <w:marLeft w:val="0"/>
                  <w:marRight w:val="0"/>
                  <w:marTop w:val="0"/>
                  <w:marBottom w:val="0"/>
                  <w:divBdr>
                    <w:top w:val="none" w:sz="0" w:space="0" w:color="auto"/>
                    <w:left w:val="none" w:sz="0" w:space="0" w:color="auto"/>
                    <w:bottom w:val="none" w:sz="0" w:space="0" w:color="auto"/>
                    <w:right w:val="none" w:sz="0" w:space="0" w:color="auto"/>
                  </w:divBdr>
                </w:div>
                <w:div w:id="598024579">
                  <w:marLeft w:val="0"/>
                  <w:marRight w:val="0"/>
                  <w:marTop w:val="0"/>
                  <w:marBottom w:val="0"/>
                  <w:divBdr>
                    <w:top w:val="none" w:sz="0" w:space="0" w:color="auto"/>
                    <w:left w:val="none" w:sz="0" w:space="0" w:color="auto"/>
                    <w:bottom w:val="none" w:sz="0" w:space="0" w:color="auto"/>
                    <w:right w:val="none" w:sz="0" w:space="0" w:color="auto"/>
                  </w:divBdr>
                </w:div>
                <w:div w:id="953709485">
                  <w:marLeft w:val="0"/>
                  <w:marRight w:val="0"/>
                  <w:marTop w:val="0"/>
                  <w:marBottom w:val="0"/>
                  <w:divBdr>
                    <w:top w:val="none" w:sz="0" w:space="0" w:color="auto"/>
                    <w:left w:val="none" w:sz="0" w:space="0" w:color="auto"/>
                    <w:bottom w:val="none" w:sz="0" w:space="0" w:color="auto"/>
                    <w:right w:val="none" w:sz="0" w:space="0" w:color="auto"/>
                  </w:divBdr>
                </w:div>
                <w:div w:id="1680306081">
                  <w:marLeft w:val="0"/>
                  <w:marRight w:val="0"/>
                  <w:marTop w:val="0"/>
                  <w:marBottom w:val="0"/>
                  <w:divBdr>
                    <w:top w:val="none" w:sz="0" w:space="0" w:color="auto"/>
                    <w:left w:val="none" w:sz="0" w:space="0" w:color="auto"/>
                    <w:bottom w:val="none" w:sz="0" w:space="0" w:color="auto"/>
                    <w:right w:val="none" w:sz="0" w:space="0" w:color="auto"/>
                  </w:divBdr>
                </w:div>
                <w:div w:id="745763651">
                  <w:marLeft w:val="0"/>
                  <w:marRight w:val="0"/>
                  <w:marTop w:val="0"/>
                  <w:marBottom w:val="0"/>
                  <w:divBdr>
                    <w:top w:val="none" w:sz="0" w:space="0" w:color="auto"/>
                    <w:left w:val="none" w:sz="0" w:space="0" w:color="auto"/>
                    <w:bottom w:val="none" w:sz="0" w:space="0" w:color="auto"/>
                    <w:right w:val="none" w:sz="0" w:space="0" w:color="auto"/>
                  </w:divBdr>
                </w:div>
                <w:div w:id="207110978">
                  <w:marLeft w:val="0"/>
                  <w:marRight w:val="0"/>
                  <w:marTop w:val="0"/>
                  <w:marBottom w:val="0"/>
                  <w:divBdr>
                    <w:top w:val="none" w:sz="0" w:space="0" w:color="auto"/>
                    <w:left w:val="none" w:sz="0" w:space="0" w:color="auto"/>
                    <w:bottom w:val="none" w:sz="0" w:space="0" w:color="auto"/>
                    <w:right w:val="none" w:sz="0" w:space="0" w:color="auto"/>
                  </w:divBdr>
                </w:div>
                <w:div w:id="1331517542">
                  <w:marLeft w:val="0"/>
                  <w:marRight w:val="0"/>
                  <w:marTop w:val="0"/>
                  <w:marBottom w:val="0"/>
                  <w:divBdr>
                    <w:top w:val="none" w:sz="0" w:space="0" w:color="auto"/>
                    <w:left w:val="none" w:sz="0" w:space="0" w:color="auto"/>
                    <w:bottom w:val="none" w:sz="0" w:space="0" w:color="auto"/>
                    <w:right w:val="none" w:sz="0" w:space="0" w:color="auto"/>
                  </w:divBdr>
                </w:div>
                <w:div w:id="1925413457">
                  <w:marLeft w:val="0"/>
                  <w:marRight w:val="0"/>
                  <w:marTop w:val="0"/>
                  <w:marBottom w:val="0"/>
                  <w:divBdr>
                    <w:top w:val="none" w:sz="0" w:space="0" w:color="auto"/>
                    <w:left w:val="none" w:sz="0" w:space="0" w:color="auto"/>
                    <w:bottom w:val="none" w:sz="0" w:space="0" w:color="auto"/>
                    <w:right w:val="none" w:sz="0" w:space="0" w:color="auto"/>
                  </w:divBdr>
                </w:div>
                <w:div w:id="595868169">
                  <w:marLeft w:val="0"/>
                  <w:marRight w:val="0"/>
                  <w:marTop w:val="0"/>
                  <w:marBottom w:val="0"/>
                  <w:divBdr>
                    <w:top w:val="none" w:sz="0" w:space="0" w:color="auto"/>
                    <w:left w:val="none" w:sz="0" w:space="0" w:color="auto"/>
                    <w:bottom w:val="none" w:sz="0" w:space="0" w:color="auto"/>
                    <w:right w:val="none" w:sz="0" w:space="0" w:color="auto"/>
                  </w:divBdr>
                </w:div>
                <w:div w:id="2041663650">
                  <w:marLeft w:val="0"/>
                  <w:marRight w:val="0"/>
                  <w:marTop w:val="0"/>
                  <w:marBottom w:val="0"/>
                  <w:divBdr>
                    <w:top w:val="none" w:sz="0" w:space="0" w:color="auto"/>
                    <w:left w:val="none" w:sz="0" w:space="0" w:color="auto"/>
                    <w:bottom w:val="none" w:sz="0" w:space="0" w:color="auto"/>
                    <w:right w:val="none" w:sz="0" w:space="0" w:color="auto"/>
                  </w:divBdr>
                </w:div>
                <w:div w:id="2077317141">
                  <w:marLeft w:val="0"/>
                  <w:marRight w:val="0"/>
                  <w:marTop w:val="0"/>
                  <w:marBottom w:val="0"/>
                  <w:divBdr>
                    <w:top w:val="none" w:sz="0" w:space="0" w:color="auto"/>
                    <w:left w:val="none" w:sz="0" w:space="0" w:color="auto"/>
                    <w:bottom w:val="none" w:sz="0" w:space="0" w:color="auto"/>
                    <w:right w:val="none" w:sz="0" w:space="0" w:color="auto"/>
                  </w:divBdr>
                </w:div>
                <w:div w:id="1004014893">
                  <w:marLeft w:val="0"/>
                  <w:marRight w:val="0"/>
                  <w:marTop w:val="0"/>
                  <w:marBottom w:val="0"/>
                  <w:divBdr>
                    <w:top w:val="none" w:sz="0" w:space="0" w:color="auto"/>
                    <w:left w:val="none" w:sz="0" w:space="0" w:color="auto"/>
                    <w:bottom w:val="none" w:sz="0" w:space="0" w:color="auto"/>
                    <w:right w:val="none" w:sz="0" w:space="0" w:color="auto"/>
                  </w:divBdr>
                </w:div>
                <w:div w:id="2074808657">
                  <w:marLeft w:val="0"/>
                  <w:marRight w:val="0"/>
                  <w:marTop w:val="0"/>
                  <w:marBottom w:val="0"/>
                  <w:divBdr>
                    <w:top w:val="none" w:sz="0" w:space="0" w:color="auto"/>
                    <w:left w:val="none" w:sz="0" w:space="0" w:color="auto"/>
                    <w:bottom w:val="none" w:sz="0" w:space="0" w:color="auto"/>
                    <w:right w:val="none" w:sz="0" w:space="0" w:color="auto"/>
                  </w:divBdr>
                </w:div>
                <w:div w:id="1589802126">
                  <w:marLeft w:val="0"/>
                  <w:marRight w:val="0"/>
                  <w:marTop w:val="0"/>
                  <w:marBottom w:val="0"/>
                  <w:divBdr>
                    <w:top w:val="none" w:sz="0" w:space="0" w:color="auto"/>
                    <w:left w:val="none" w:sz="0" w:space="0" w:color="auto"/>
                    <w:bottom w:val="none" w:sz="0" w:space="0" w:color="auto"/>
                    <w:right w:val="none" w:sz="0" w:space="0" w:color="auto"/>
                  </w:divBdr>
                </w:div>
                <w:div w:id="90518843">
                  <w:marLeft w:val="0"/>
                  <w:marRight w:val="0"/>
                  <w:marTop w:val="0"/>
                  <w:marBottom w:val="0"/>
                  <w:divBdr>
                    <w:top w:val="none" w:sz="0" w:space="0" w:color="auto"/>
                    <w:left w:val="none" w:sz="0" w:space="0" w:color="auto"/>
                    <w:bottom w:val="none" w:sz="0" w:space="0" w:color="auto"/>
                    <w:right w:val="none" w:sz="0" w:space="0" w:color="auto"/>
                  </w:divBdr>
                </w:div>
                <w:div w:id="540747151">
                  <w:marLeft w:val="0"/>
                  <w:marRight w:val="0"/>
                  <w:marTop w:val="0"/>
                  <w:marBottom w:val="0"/>
                  <w:divBdr>
                    <w:top w:val="none" w:sz="0" w:space="0" w:color="auto"/>
                    <w:left w:val="none" w:sz="0" w:space="0" w:color="auto"/>
                    <w:bottom w:val="none" w:sz="0" w:space="0" w:color="auto"/>
                    <w:right w:val="none" w:sz="0" w:space="0" w:color="auto"/>
                  </w:divBdr>
                </w:div>
                <w:div w:id="2085759323">
                  <w:marLeft w:val="0"/>
                  <w:marRight w:val="0"/>
                  <w:marTop w:val="0"/>
                  <w:marBottom w:val="0"/>
                  <w:divBdr>
                    <w:top w:val="none" w:sz="0" w:space="0" w:color="auto"/>
                    <w:left w:val="none" w:sz="0" w:space="0" w:color="auto"/>
                    <w:bottom w:val="none" w:sz="0" w:space="0" w:color="auto"/>
                    <w:right w:val="none" w:sz="0" w:space="0" w:color="auto"/>
                  </w:divBdr>
                </w:div>
                <w:div w:id="237638535">
                  <w:marLeft w:val="0"/>
                  <w:marRight w:val="0"/>
                  <w:marTop w:val="0"/>
                  <w:marBottom w:val="0"/>
                  <w:divBdr>
                    <w:top w:val="none" w:sz="0" w:space="0" w:color="auto"/>
                    <w:left w:val="none" w:sz="0" w:space="0" w:color="auto"/>
                    <w:bottom w:val="none" w:sz="0" w:space="0" w:color="auto"/>
                    <w:right w:val="none" w:sz="0" w:space="0" w:color="auto"/>
                  </w:divBdr>
                </w:div>
                <w:div w:id="701440157">
                  <w:marLeft w:val="0"/>
                  <w:marRight w:val="0"/>
                  <w:marTop w:val="0"/>
                  <w:marBottom w:val="0"/>
                  <w:divBdr>
                    <w:top w:val="none" w:sz="0" w:space="0" w:color="auto"/>
                    <w:left w:val="none" w:sz="0" w:space="0" w:color="auto"/>
                    <w:bottom w:val="none" w:sz="0" w:space="0" w:color="auto"/>
                    <w:right w:val="none" w:sz="0" w:space="0" w:color="auto"/>
                  </w:divBdr>
                  <w:divsChild>
                    <w:div w:id="770857137">
                      <w:marLeft w:val="0"/>
                      <w:marRight w:val="0"/>
                      <w:marTop w:val="0"/>
                      <w:marBottom w:val="0"/>
                      <w:divBdr>
                        <w:top w:val="none" w:sz="0" w:space="0" w:color="auto"/>
                        <w:left w:val="none" w:sz="0" w:space="0" w:color="auto"/>
                        <w:bottom w:val="none" w:sz="0" w:space="0" w:color="auto"/>
                        <w:right w:val="none" w:sz="0" w:space="0" w:color="auto"/>
                      </w:divBdr>
                    </w:div>
                    <w:div w:id="779451407">
                      <w:marLeft w:val="0"/>
                      <w:marRight w:val="0"/>
                      <w:marTop w:val="0"/>
                      <w:marBottom w:val="0"/>
                      <w:divBdr>
                        <w:top w:val="none" w:sz="0" w:space="0" w:color="auto"/>
                        <w:left w:val="none" w:sz="0" w:space="0" w:color="auto"/>
                        <w:bottom w:val="none" w:sz="0" w:space="0" w:color="auto"/>
                        <w:right w:val="none" w:sz="0" w:space="0" w:color="auto"/>
                      </w:divBdr>
                    </w:div>
                    <w:div w:id="1885487287">
                      <w:marLeft w:val="0"/>
                      <w:marRight w:val="0"/>
                      <w:marTop w:val="0"/>
                      <w:marBottom w:val="0"/>
                      <w:divBdr>
                        <w:top w:val="none" w:sz="0" w:space="0" w:color="auto"/>
                        <w:left w:val="none" w:sz="0" w:space="0" w:color="auto"/>
                        <w:bottom w:val="none" w:sz="0" w:space="0" w:color="auto"/>
                        <w:right w:val="none" w:sz="0" w:space="0" w:color="auto"/>
                      </w:divBdr>
                    </w:div>
                    <w:div w:id="1324160238">
                      <w:marLeft w:val="0"/>
                      <w:marRight w:val="0"/>
                      <w:marTop w:val="0"/>
                      <w:marBottom w:val="0"/>
                      <w:divBdr>
                        <w:top w:val="none" w:sz="0" w:space="0" w:color="auto"/>
                        <w:left w:val="none" w:sz="0" w:space="0" w:color="auto"/>
                        <w:bottom w:val="none" w:sz="0" w:space="0" w:color="auto"/>
                        <w:right w:val="none" w:sz="0" w:space="0" w:color="auto"/>
                      </w:divBdr>
                    </w:div>
                    <w:div w:id="1904096463">
                      <w:marLeft w:val="0"/>
                      <w:marRight w:val="0"/>
                      <w:marTop w:val="0"/>
                      <w:marBottom w:val="0"/>
                      <w:divBdr>
                        <w:top w:val="none" w:sz="0" w:space="0" w:color="auto"/>
                        <w:left w:val="none" w:sz="0" w:space="0" w:color="auto"/>
                        <w:bottom w:val="none" w:sz="0" w:space="0" w:color="auto"/>
                        <w:right w:val="none" w:sz="0" w:space="0" w:color="auto"/>
                      </w:divBdr>
                    </w:div>
                    <w:div w:id="119034428">
                      <w:marLeft w:val="0"/>
                      <w:marRight w:val="0"/>
                      <w:marTop w:val="0"/>
                      <w:marBottom w:val="0"/>
                      <w:divBdr>
                        <w:top w:val="none" w:sz="0" w:space="0" w:color="auto"/>
                        <w:left w:val="none" w:sz="0" w:space="0" w:color="auto"/>
                        <w:bottom w:val="none" w:sz="0" w:space="0" w:color="auto"/>
                        <w:right w:val="none" w:sz="0" w:space="0" w:color="auto"/>
                      </w:divBdr>
                    </w:div>
                    <w:div w:id="1795097375">
                      <w:marLeft w:val="0"/>
                      <w:marRight w:val="0"/>
                      <w:marTop w:val="0"/>
                      <w:marBottom w:val="0"/>
                      <w:divBdr>
                        <w:top w:val="none" w:sz="0" w:space="0" w:color="auto"/>
                        <w:left w:val="none" w:sz="0" w:space="0" w:color="auto"/>
                        <w:bottom w:val="none" w:sz="0" w:space="0" w:color="auto"/>
                        <w:right w:val="none" w:sz="0" w:space="0" w:color="auto"/>
                      </w:divBdr>
                    </w:div>
                    <w:div w:id="1337734779">
                      <w:marLeft w:val="0"/>
                      <w:marRight w:val="0"/>
                      <w:marTop w:val="0"/>
                      <w:marBottom w:val="0"/>
                      <w:divBdr>
                        <w:top w:val="none" w:sz="0" w:space="0" w:color="auto"/>
                        <w:left w:val="none" w:sz="0" w:space="0" w:color="auto"/>
                        <w:bottom w:val="none" w:sz="0" w:space="0" w:color="auto"/>
                        <w:right w:val="none" w:sz="0" w:space="0" w:color="auto"/>
                      </w:divBdr>
                    </w:div>
                    <w:div w:id="562570494">
                      <w:marLeft w:val="0"/>
                      <w:marRight w:val="0"/>
                      <w:marTop w:val="0"/>
                      <w:marBottom w:val="0"/>
                      <w:divBdr>
                        <w:top w:val="none" w:sz="0" w:space="0" w:color="auto"/>
                        <w:left w:val="none" w:sz="0" w:space="0" w:color="auto"/>
                        <w:bottom w:val="none" w:sz="0" w:space="0" w:color="auto"/>
                        <w:right w:val="none" w:sz="0" w:space="0" w:color="auto"/>
                      </w:divBdr>
                    </w:div>
                    <w:div w:id="682585214">
                      <w:marLeft w:val="0"/>
                      <w:marRight w:val="0"/>
                      <w:marTop w:val="0"/>
                      <w:marBottom w:val="0"/>
                      <w:divBdr>
                        <w:top w:val="none" w:sz="0" w:space="0" w:color="auto"/>
                        <w:left w:val="none" w:sz="0" w:space="0" w:color="auto"/>
                        <w:bottom w:val="none" w:sz="0" w:space="0" w:color="auto"/>
                        <w:right w:val="none" w:sz="0" w:space="0" w:color="auto"/>
                      </w:divBdr>
                    </w:div>
                    <w:div w:id="1206135661">
                      <w:marLeft w:val="0"/>
                      <w:marRight w:val="0"/>
                      <w:marTop w:val="0"/>
                      <w:marBottom w:val="0"/>
                      <w:divBdr>
                        <w:top w:val="none" w:sz="0" w:space="0" w:color="auto"/>
                        <w:left w:val="none" w:sz="0" w:space="0" w:color="auto"/>
                        <w:bottom w:val="none" w:sz="0" w:space="0" w:color="auto"/>
                        <w:right w:val="none" w:sz="0" w:space="0" w:color="auto"/>
                      </w:divBdr>
                    </w:div>
                    <w:div w:id="24142541">
                      <w:marLeft w:val="0"/>
                      <w:marRight w:val="0"/>
                      <w:marTop w:val="0"/>
                      <w:marBottom w:val="0"/>
                      <w:divBdr>
                        <w:top w:val="none" w:sz="0" w:space="0" w:color="auto"/>
                        <w:left w:val="none" w:sz="0" w:space="0" w:color="auto"/>
                        <w:bottom w:val="none" w:sz="0" w:space="0" w:color="auto"/>
                        <w:right w:val="none" w:sz="0" w:space="0" w:color="auto"/>
                      </w:divBdr>
                    </w:div>
                    <w:div w:id="2079593869">
                      <w:marLeft w:val="0"/>
                      <w:marRight w:val="0"/>
                      <w:marTop w:val="0"/>
                      <w:marBottom w:val="0"/>
                      <w:divBdr>
                        <w:top w:val="none" w:sz="0" w:space="0" w:color="auto"/>
                        <w:left w:val="none" w:sz="0" w:space="0" w:color="auto"/>
                        <w:bottom w:val="none" w:sz="0" w:space="0" w:color="auto"/>
                        <w:right w:val="none" w:sz="0" w:space="0" w:color="auto"/>
                      </w:divBdr>
                    </w:div>
                    <w:div w:id="1602028366">
                      <w:marLeft w:val="0"/>
                      <w:marRight w:val="0"/>
                      <w:marTop w:val="0"/>
                      <w:marBottom w:val="0"/>
                      <w:divBdr>
                        <w:top w:val="none" w:sz="0" w:space="0" w:color="auto"/>
                        <w:left w:val="none" w:sz="0" w:space="0" w:color="auto"/>
                        <w:bottom w:val="none" w:sz="0" w:space="0" w:color="auto"/>
                        <w:right w:val="none" w:sz="0" w:space="0" w:color="auto"/>
                      </w:divBdr>
                    </w:div>
                    <w:div w:id="1065642559">
                      <w:marLeft w:val="0"/>
                      <w:marRight w:val="0"/>
                      <w:marTop w:val="0"/>
                      <w:marBottom w:val="0"/>
                      <w:divBdr>
                        <w:top w:val="none" w:sz="0" w:space="0" w:color="auto"/>
                        <w:left w:val="none" w:sz="0" w:space="0" w:color="auto"/>
                        <w:bottom w:val="none" w:sz="0" w:space="0" w:color="auto"/>
                        <w:right w:val="none" w:sz="0" w:space="0" w:color="auto"/>
                      </w:divBdr>
                    </w:div>
                    <w:div w:id="679433553">
                      <w:marLeft w:val="0"/>
                      <w:marRight w:val="0"/>
                      <w:marTop w:val="0"/>
                      <w:marBottom w:val="0"/>
                      <w:divBdr>
                        <w:top w:val="none" w:sz="0" w:space="0" w:color="auto"/>
                        <w:left w:val="none" w:sz="0" w:space="0" w:color="auto"/>
                        <w:bottom w:val="none" w:sz="0" w:space="0" w:color="auto"/>
                        <w:right w:val="none" w:sz="0" w:space="0" w:color="auto"/>
                      </w:divBdr>
                    </w:div>
                    <w:div w:id="399594835">
                      <w:marLeft w:val="0"/>
                      <w:marRight w:val="0"/>
                      <w:marTop w:val="0"/>
                      <w:marBottom w:val="0"/>
                      <w:divBdr>
                        <w:top w:val="none" w:sz="0" w:space="0" w:color="auto"/>
                        <w:left w:val="none" w:sz="0" w:space="0" w:color="auto"/>
                        <w:bottom w:val="none" w:sz="0" w:space="0" w:color="auto"/>
                        <w:right w:val="none" w:sz="0" w:space="0" w:color="auto"/>
                      </w:divBdr>
                    </w:div>
                    <w:div w:id="30888753">
                      <w:marLeft w:val="0"/>
                      <w:marRight w:val="0"/>
                      <w:marTop w:val="0"/>
                      <w:marBottom w:val="0"/>
                      <w:divBdr>
                        <w:top w:val="none" w:sz="0" w:space="0" w:color="auto"/>
                        <w:left w:val="none" w:sz="0" w:space="0" w:color="auto"/>
                        <w:bottom w:val="none" w:sz="0" w:space="0" w:color="auto"/>
                        <w:right w:val="none" w:sz="0" w:space="0" w:color="auto"/>
                      </w:divBdr>
                    </w:div>
                    <w:div w:id="674042362">
                      <w:marLeft w:val="0"/>
                      <w:marRight w:val="0"/>
                      <w:marTop w:val="0"/>
                      <w:marBottom w:val="0"/>
                      <w:divBdr>
                        <w:top w:val="none" w:sz="0" w:space="0" w:color="auto"/>
                        <w:left w:val="none" w:sz="0" w:space="0" w:color="auto"/>
                        <w:bottom w:val="none" w:sz="0" w:space="0" w:color="auto"/>
                        <w:right w:val="none" w:sz="0" w:space="0" w:color="auto"/>
                      </w:divBdr>
                    </w:div>
                    <w:div w:id="840701754">
                      <w:marLeft w:val="0"/>
                      <w:marRight w:val="0"/>
                      <w:marTop w:val="0"/>
                      <w:marBottom w:val="0"/>
                      <w:divBdr>
                        <w:top w:val="none" w:sz="0" w:space="0" w:color="auto"/>
                        <w:left w:val="none" w:sz="0" w:space="0" w:color="auto"/>
                        <w:bottom w:val="none" w:sz="0" w:space="0" w:color="auto"/>
                        <w:right w:val="none" w:sz="0" w:space="0" w:color="auto"/>
                      </w:divBdr>
                    </w:div>
                    <w:div w:id="173498784">
                      <w:marLeft w:val="0"/>
                      <w:marRight w:val="0"/>
                      <w:marTop w:val="0"/>
                      <w:marBottom w:val="0"/>
                      <w:divBdr>
                        <w:top w:val="none" w:sz="0" w:space="0" w:color="auto"/>
                        <w:left w:val="none" w:sz="0" w:space="0" w:color="auto"/>
                        <w:bottom w:val="none" w:sz="0" w:space="0" w:color="auto"/>
                        <w:right w:val="none" w:sz="0" w:space="0" w:color="auto"/>
                      </w:divBdr>
                    </w:div>
                    <w:div w:id="1721663127">
                      <w:marLeft w:val="0"/>
                      <w:marRight w:val="0"/>
                      <w:marTop w:val="0"/>
                      <w:marBottom w:val="0"/>
                      <w:divBdr>
                        <w:top w:val="none" w:sz="0" w:space="0" w:color="auto"/>
                        <w:left w:val="none" w:sz="0" w:space="0" w:color="auto"/>
                        <w:bottom w:val="none" w:sz="0" w:space="0" w:color="auto"/>
                        <w:right w:val="none" w:sz="0" w:space="0" w:color="auto"/>
                      </w:divBdr>
                    </w:div>
                    <w:div w:id="304436260">
                      <w:marLeft w:val="0"/>
                      <w:marRight w:val="0"/>
                      <w:marTop w:val="0"/>
                      <w:marBottom w:val="0"/>
                      <w:divBdr>
                        <w:top w:val="none" w:sz="0" w:space="0" w:color="auto"/>
                        <w:left w:val="none" w:sz="0" w:space="0" w:color="auto"/>
                        <w:bottom w:val="none" w:sz="0" w:space="0" w:color="auto"/>
                        <w:right w:val="none" w:sz="0" w:space="0" w:color="auto"/>
                      </w:divBdr>
                    </w:div>
                    <w:div w:id="421142157">
                      <w:marLeft w:val="0"/>
                      <w:marRight w:val="0"/>
                      <w:marTop w:val="0"/>
                      <w:marBottom w:val="0"/>
                      <w:divBdr>
                        <w:top w:val="none" w:sz="0" w:space="0" w:color="auto"/>
                        <w:left w:val="none" w:sz="0" w:space="0" w:color="auto"/>
                        <w:bottom w:val="none" w:sz="0" w:space="0" w:color="auto"/>
                        <w:right w:val="none" w:sz="0" w:space="0" w:color="auto"/>
                      </w:divBdr>
                    </w:div>
                    <w:div w:id="5503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5382">
          <w:blockQuote w:val="1"/>
          <w:marLeft w:val="360"/>
          <w:marRight w:val="360"/>
          <w:marTop w:val="360"/>
          <w:marBottom w:val="360"/>
          <w:divBdr>
            <w:top w:val="none" w:sz="0" w:space="0" w:color="auto"/>
            <w:left w:val="none" w:sz="0" w:space="0" w:color="auto"/>
            <w:bottom w:val="none" w:sz="0" w:space="0" w:color="auto"/>
            <w:right w:val="none" w:sz="0" w:space="0" w:color="auto"/>
          </w:divBdr>
        </w:div>
        <w:div w:id="1673797910">
          <w:marLeft w:val="0"/>
          <w:marRight w:val="0"/>
          <w:marTop w:val="0"/>
          <w:marBottom w:val="0"/>
          <w:divBdr>
            <w:top w:val="none" w:sz="0" w:space="0" w:color="auto"/>
            <w:left w:val="none" w:sz="0" w:space="0" w:color="auto"/>
            <w:bottom w:val="none" w:sz="0" w:space="0" w:color="auto"/>
            <w:right w:val="none" w:sz="0" w:space="0" w:color="auto"/>
          </w:divBdr>
          <w:divsChild>
            <w:div w:id="224948331">
              <w:marLeft w:val="0"/>
              <w:marRight w:val="0"/>
              <w:marTop w:val="0"/>
              <w:marBottom w:val="0"/>
              <w:divBdr>
                <w:top w:val="none" w:sz="0" w:space="0" w:color="auto"/>
                <w:left w:val="none" w:sz="0" w:space="0" w:color="auto"/>
                <w:bottom w:val="none" w:sz="0" w:space="0" w:color="auto"/>
                <w:right w:val="none" w:sz="0" w:space="0" w:color="auto"/>
              </w:divBdr>
              <w:divsChild>
                <w:div w:id="1375227590">
                  <w:marLeft w:val="0"/>
                  <w:marRight w:val="0"/>
                  <w:marTop w:val="0"/>
                  <w:marBottom w:val="0"/>
                  <w:divBdr>
                    <w:top w:val="none" w:sz="0" w:space="0" w:color="auto"/>
                    <w:left w:val="none" w:sz="0" w:space="0" w:color="auto"/>
                    <w:bottom w:val="none" w:sz="0" w:space="0" w:color="auto"/>
                    <w:right w:val="none" w:sz="0" w:space="0" w:color="auto"/>
                  </w:divBdr>
                </w:div>
                <w:div w:id="274405164">
                  <w:marLeft w:val="0"/>
                  <w:marRight w:val="0"/>
                  <w:marTop w:val="0"/>
                  <w:marBottom w:val="0"/>
                  <w:divBdr>
                    <w:top w:val="none" w:sz="0" w:space="0" w:color="auto"/>
                    <w:left w:val="none" w:sz="0" w:space="0" w:color="auto"/>
                    <w:bottom w:val="none" w:sz="0" w:space="0" w:color="auto"/>
                    <w:right w:val="none" w:sz="0" w:space="0" w:color="auto"/>
                  </w:divBdr>
                </w:div>
                <w:div w:id="2139642908">
                  <w:marLeft w:val="0"/>
                  <w:marRight w:val="0"/>
                  <w:marTop w:val="0"/>
                  <w:marBottom w:val="0"/>
                  <w:divBdr>
                    <w:top w:val="none" w:sz="0" w:space="0" w:color="auto"/>
                    <w:left w:val="none" w:sz="0" w:space="0" w:color="auto"/>
                    <w:bottom w:val="none" w:sz="0" w:space="0" w:color="auto"/>
                    <w:right w:val="none" w:sz="0" w:space="0" w:color="auto"/>
                  </w:divBdr>
                </w:div>
                <w:div w:id="1123886607">
                  <w:marLeft w:val="0"/>
                  <w:marRight w:val="0"/>
                  <w:marTop w:val="0"/>
                  <w:marBottom w:val="0"/>
                  <w:divBdr>
                    <w:top w:val="none" w:sz="0" w:space="0" w:color="auto"/>
                    <w:left w:val="none" w:sz="0" w:space="0" w:color="auto"/>
                    <w:bottom w:val="none" w:sz="0" w:space="0" w:color="auto"/>
                    <w:right w:val="none" w:sz="0" w:space="0" w:color="auto"/>
                  </w:divBdr>
                </w:div>
                <w:div w:id="271205265">
                  <w:marLeft w:val="0"/>
                  <w:marRight w:val="0"/>
                  <w:marTop w:val="0"/>
                  <w:marBottom w:val="0"/>
                  <w:divBdr>
                    <w:top w:val="none" w:sz="0" w:space="0" w:color="auto"/>
                    <w:left w:val="none" w:sz="0" w:space="0" w:color="auto"/>
                    <w:bottom w:val="none" w:sz="0" w:space="0" w:color="auto"/>
                    <w:right w:val="none" w:sz="0" w:space="0" w:color="auto"/>
                  </w:divBdr>
                </w:div>
                <w:div w:id="1064260647">
                  <w:marLeft w:val="0"/>
                  <w:marRight w:val="0"/>
                  <w:marTop w:val="0"/>
                  <w:marBottom w:val="0"/>
                  <w:divBdr>
                    <w:top w:val="none" w:sz="0" w:space="0" w:color="auto"/>
                    <w:left w:val="none" w:sz="0" w:space="0" w:color="auto"/>
                    <w:bottom w:val="none" w:sz="0" w:space="0" w:color="auto"/>
                    <w:right w:val="none" w:sz="0" w:space="0" w:color="auto"/>
                  </w:divBdr>
                  <w:divsChild>
                    <w:div w:id="890117826">
                      <w:marLeft w:val="0"/>
                      <w:marRight w:val="0"/>
                      <w:marTop w:val="0"/>
                      <w:marBottom w:val="0"/>
                      <w:divBdr>
                        <w:top w:val="none" w:sz="0" w:space="0" w:color="auto"/>
                        <w:left w:val="none" w:sz="0" w:space="0" w:color="auto"/>
                        <w:bottom w:val="none" w:sz="0" w:space="0" w:color="auto"/>
                        <w:right w:val="none" w:sz="0" w:space="0" w:color="auto"/>
                      </w:divBdr>
                    </w:div>
                    <w:div w:id="274991580">
                      <w:marLeft w:val="0"/>
                      <w:marRight w:val="0"/>
                      <w:marTop w:val="0"/>
                      <w:marBottom w:val="0"/>
                      <w:divBdr>
                        <w:top w:val="none" w:sz="0" w:space="0" w:color="auto"/>
                        <w:left w:val="none" w:sz="0" w:space="0" w:color="auto"/>
                        <w:bottom w:val="none" w:sz="0" w:space="0" w:color="auto"/>
                        <w:right w:val="none" w:sz="0" w:space="0" w:color="auto"/>
                      </w:divBdr>
                    </w:div>
                    <w:div w:id="1338073192">
                      <w:marLeft w:val="0"/>
                      <w:marRight w:val="0"/>
                      <w:marTop w:val="0"/>
                      <w:marBottom w:val="0"/>
                      <w:divBdr>
                        <w:top w:val="none" w:sz="0" w:space="0" w:color="auto"/>
                        <w:left w:val="none" w:sz="0" w:space="0" w:color="auto"/>
                        <w:bottom w:val="none" w:sz="0" w:space="0" w:color="auto"/>
                        <w:right w:val="none" w:sz="0" w:space="0" w:color="auto"/>
                      </w:divBdr>
                    </w:div>
                    <w:div w:id="2093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88519">
          <w:blockQuote w:val="1"/>
          <w:marLeft w:val="360"/>
          <w:marRight w:val="360"/>
          <w:marTop w:val="360"/>
          <w:marBottom w:val="360"/>
          <w:divBdr>
            <w:top w:val="none" w:sz="0" w:space="0" w:color="auto"/>
            <w:left w:val="none" w:sz="0" w:space="0" w:color="auto"/>
            <w:bottom w:val="none" w:sz="0" w:space="0" w:color="auto"/>
            <w:right w:val="none" w:sz="0" w:space="0" w:color="auto"/>
          </w:divBdr>
        </w:div>
        <w:div w:id="614294699">
          <w:blockQuote w:val="1"/>
          <w:marLeft w:val="360"/>
          <w:marRight w:val="360"/>
          <w:marTop w:val="360"/>
          <w:marBottom w:val="360"/>
          <w:divBdr>
            <w:top w:val="none" w:sz="0" w:space="0" w:color="auto"/>
            <w:left w:val="none" w:sz="0" w:space="0" w:color="auto"/>
            <w:bottom w:val="none" w:sz="0" w:space="0" w:color="auto"/>
            <w:right w:val="none" w:sz="0" w:space="0" w:color="auto"/>
          </w:divBdr>
        </w:div>
        <w:div w:id="423192448">
          <w:blockQuote w:val="1"/>
          <w:marLeft w:val="360"/>
          <w:marRight w:val="360"/>
          <w:marTop w:val="360"/>
          <w:marBottom w:val="360"/>
          <w:divBdr>
            <w:top w:val="none" w:sz="0" w:space="0" w:color="auto"/>
            <w:left w:val="none" w:sz="0" w:space="0" w:color="auto"/>
            <w:bottom w:val="none" w:sz="0" w:space="0" w:color="auto"/>
            <w:right w:val="none" w:sz="0" w:space="0" w:color="auto"/>
          </w:divBdr>
        </w:div>
        <w:div w:id="1602420794">
          <w:blockQuote w:val="1"/>
          <w:marLeft w:val="360"/>
          <w:marRight w:val="360"/>
          <w:marTop w:val="360"/>
          <w:marBottom w:val="360"/>
          <w:divBdr>
            <w:top w:val="none" w:sz="0" w:space="0" w:color="auto"/>
            <w:left w:val="none" w:sz="0" w:space="0" w:color="auto"/>
            <w:bottom w:val="none" w:sz="0" w:space="0" w:color="auto"/>
            <w:right w:val="none" w:sz="0" w:space="0" w:color="auto"/>
          </w:divBdr>
        </w:div>
        <w:div w:id="900754568">
          <w:blockQuote w:val="1"/>
          <w:marLeft w:val="360"/>
          <w:marRight w:val="360"/>
          <w:marTop w:val="360"/>
          <w:marBottom w:val="360"/>
          <w:divBdr>
            <w:top w:val="none" w:sz="0" w:space="0" w:color="auto"/>
            <w:left w:val="none" w:sz="0" w:space="0" w:color="auto"/>
            <w:bottom w:val="none" w:sz="0" w:space="0" w:color="auto"/>
            <w:right w:val="none" w:sz="0" w:space="0" w:color="auto"/>
          </w:divBdr>
        </w:div>
        <w:div w:id="1705326775">
          <w:marLeft w:val="0"/>
          <w:marRight w:val="0"/>
          <w:marTop w:val="0"/>
          <w:marBottom w:val="0"/>
          <w:divBdr>
            <w:top w:val="none" w:sz="0" w:space="0" w:color="auto"/>
            <w:left w:val="none" w:sz="0" w:space="0" w:color="auto"/>
            <w:bottom w:val="none" w:sz="0" w:space="0" w:color="auto"/>
            <w:right w:val="none" w:sz="0" w:space="0" w:color="auto"/>
          </w:divBdr>
          <w:divsChild>
            <w:div w:id="617176306">
              <w:marLeft w:val="0"/>
              <w:marRight w:val="0"/>
              <w:marTop w:val="0"/>
              <w:marBottom w:val="0"/>
              <w:divBdr>
                <w:top w:val="none" w:sz="0" w:space="0" w:color="auto"/>
                <w:left w:val="none" w:sz="0" w:space="0" w:color="auto"/>
                <w:bottom w:val="none" w:sz="0" w:space="0" w:color="auto"/>
                <w:right w:val="none" w:sz="0" w:space="0" w:color="auto"/>
              </w:divBdr>
              <w:divsChild>
                <w:div w:id="1753430597">
                  <w:marLeft w:val="0"/>
                  <w:marRight w:val="0"/>
                  <w:marTop w:val="0"/>
                  <w:marBottom w:val="0"/>
                  <w:divBdr>
                    <w:top w:val="none" w:sz="0" w:space="0" w:color="auto"/>
                    <w:left w:val="none" w:sz="0" w:space="0" w:color="auto"/>
                    <w:bottom w:val="none" w:sz="0" w:space="0" w:color="auto"/>
                    <w:right w:val="none" w:sz="0" w:space="0" w:color="auto"/>
                  </w:divBdr>
                </w:div>
                <w:div w:id="222104546">
                  <w:marLeft w:val="0"/>
                  <w:marRight w:val="0"/>
                  <w:marTop w:val="0"/>
                  <w:marBottom w:val="0"/>
                  <w:divBdr>
                    <w:top w:val="none" w:sz="0" w:space="0" w:color="auto"/>
                    <w:left w:val="none" w:sz="0" w:space="0" w:color="auto"/>
                    <w:bottom w:val="none" w:sz="0" w:space="0" w:color="auto"/>
                    <w:right w:val="none" w:sz="0" w:space="0" w:color="auto"/>
                  </w:divBdr>
                </w:div>
                <w:div w:id="43720557">
                  <w:marLeft w:val="0"/>
                  <w:marRight w:val="0"/>
                  <w:marTop w:val="0"/>
                  <w:marBottom w:val="0"/>
                  <w:divBdr>
                    <w:top w:val="none" w:sz="0" w:space="0" w:color="auto"/>
                    <w:left w:val="none" w:sz="0" w:space="0" w:color="auto"/>
                    <w:bottom w:val="none" w:sz="0" w:space="0" w:color="auto"/>
                    <w:right w:val="none" w:sz="0" w:space="0" w:color="auto"/>
                  </w:divBdr>
                  <w:divsChild>
                    <w:div w:id="17929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0596">
          <w:marLeft w:val="0"/>
          <w:marRight w:val="0"/>
          <w:marTop w:val="0"/>
          <w:marBottom w:val="0"/>
          <w:divBdr>
            <w:top w:val="none" w:sz="0" w:space="0" w:color="auto"/>
            <w:left w:val="none" w:sz="0" w:space="0" w:color="auto"/>
            <w:bottom w:val="none" w:sz="0" w:space="0" w:color="auto"/>
            <w:right w:val="none" w:sz="0" w:space="0" w:color="auto"/>
          </w:divBdr>
          <w:divsChild>
            <w:div w:id="1317151864">
              <w:marLeft w:val="0"/>
              <w:marRight w:val="0"/>
              <w:marTop w:val="0"/>
              <w:marBottom w:val="0"/>
              <w:divBdr>
                <w:top w:val="none" w:sz="0" w:space="0" w:color="auto"/>
                <w:left w:val="none" w:sz="0" w:space="0" w:color="auto"/>
                <w:bottom w:val="none" w:sz="0" w:space="0" w:color="auto"/>
                <w:right w:val="none" w:sz="0" w:space="0" w:color="auto"/>
              </w:divBdr>
              <w:divsChild>
                <w:div w:id="1543397284">
                  <w:marLeft w:val="0"/>
                  <w:marRight w:val="0"/>
                  <w:marTop w:val="0"/>
                  <w:marBottom w:val="0"/>
                  <w:divBdr>
                    <w:top w:val="none" w:sz="0" w:space="0" w:color="auto"/>
                    <w:left w:val="none" w:sz="0" w:space="0" w:color="auto"/>
                    <w:bottom w:val="none" w:sz="0" w:space="0" w:color="auto"/>
                    <w:right w:val="none" w:sz="0" w:space="0" w:color="auto"/>
                  </w:divBdr>
                </w:div>
                <w:div w:id="1193422054">
                  <w:marLeft w:val="0"/>
                  <w:marRight w:val="0"/>
                  <w:marTop w:val="0"/>
                  <w:marBottom w:val="0"/>
                  <w:divBdr>
                    <w:top w:val="none" w:sz="0" w:space="0" w:color="auto"/>
                    <w:left w:val="none" w:sz="0" w:space="0" w:color="auto"/>
                    <w:bottom w:val="none" w:sz="0" w:space="0" w:color="auto"/>
                    <w:right w:val="none" w:sz="0" w:space="0" w:color="auto"/>
                  </w:divBdr>
                </w:div>
                <w:div w:id="1883324279">
                  <w:marLeft w:val="0"/>
                  <w:marRight w:val="0"/>
                  <w:marTop w:val="0"/>
                  <w:marBottom w:val="0"/>
                  <w:divBdr>
                    <w:top w:val="none" w:sz="0" w:space="0" w:color="auto"/>
                    <w:left w:val="none" w:sz="0" w:space="0" w:color="auto"/>
                    <w:bottom w:val="none" w:sz="0" w:space="0" w:color="auto"/>
                    <w:right w:val="none" w:sz="0" w:space="0" w:color="auto"/>
                  </w:divBdr>
                  <w:divsChild>
                    <w:div w:id="20975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47705">
          <w:marLeft w:val="0"/>
          <w:marRight w:val="0"/>
          <w:marTop w:val="0"/>
          <w:marBottom w:val="0"/>
          <w:divBdr>
            <w:top w:val="none" w:sz="0" w:space="0" w:color="auto"/>
            <w:left w:val="none" w:sz="0" w:space="0" w:color="auto"/>
            <w:bottom w:val="none" w:sz="0" w:space="0" w:color="auto"/>
            <w:right w:val="none" w:sz="0" w:space="0" w:color="auto"/>
          </w:divBdr>
          <w:divsChild>
            <w:div w:id="1809516579">
              <w:marLeft w:val="0"/>
              <w:marRight w:val="0"/>
              <w:marTop w:val="0"/>
              <w:marBottom w:val="0"/>
              <w:divBdr>
                <w:top w:val="none" w:sz="0" w:space="0" w:color="auto"/>
                <w:left w:val="none" w:sz="0" w:space="0" w:color="auto"/>
                <w:bottom w:val="none" w:sz="0" w:space="0" w:color="auto"/>
                <w:right w:val="none" w:sz="0" w:space="0" w:color="auto"/>
              </w:divBdr>
              <w:divsChild>
                <w:div w:id="1479221089">
                  <w:marLeft w:val="0"/>
                  <w:marRight w:val="0"/>
                  <w:marTop w:val="0"/>
                  <w:marBottom w:val="0"/>
                  <w:divBdr>
                    <w:top w:val="none" w:sz="0" w:space="0" w:color="auto"/>
                    <w:left w:val="none" w:sz="0" w:space="0" w:color="auto"/>
                    <w:bottom w:val="none" w:sz="0" w:space="0" w:color="auto"/>
                    <w:right w:val="none" w:sz="0" w:space="0" w:color="auto"/>
                  </w:divBdr>
                </w:div>
                <w:div w:id="1851332833">
                  <w:marLeft w:val="0"/>
                  <w:marRight w:val="0"/>
                  <w:marTop w:val="0"/>
                  <w:marBottom w:val="0"/>
                  <w:divBdr>
                    <w:top w:val="none" w:sz="0" w:space="0" w:color="auto"/>
                    <w:left w:val="none" w:sz="0" w:space="0" w:color="auto"/>
                    <w:bottom w:val="none" w:sz="0" w:space="0" w:color="auto"/>
                    <w:right w:val="none" w:sz="0" w:space="0" w:color="auto"/>
                  </w:divBdr>
                </w:div>
                <w:div w:id="1853834809">
                  <w:marLeft w:val="0"/>
                  <w:marRight w:val="0"/>
                  <w:marTop w:val="0"/>
                  <w:marBottom w:val="0"/>
                  <w:divBdr>
                    <w:top w:val="none" w:sz="0" w:space="0" w:color="auto"/>
                    <w:left w:val="none" w:sz="0" w:space="0" w:color="auto"/>
                    <w:bottom w:val="none" w:sz="0" w:space="0" w:color="auto"/>
                    <w:right w:val="none" w:sz="0" w:space="0" w:color="auto"/>
                  </w:divBdr>
                </w:div>
                <w:div w:id="634411811">
                  <w:marLeft w:val="0"/>
                  <w:marRight w:val="0"/>
                  <w:marTop w:val="0"/>
                  <w:marBottom w:val="0"/>
                  <w:divBdr>
                    <w:top w:val="none" w:sz="0" w:space="0" w:color="auto"/>
                    <w:left w:val="none" w:sz="0" w:space="0" w:color="auto"/>
                    <w:bottom w:val="none" w:sz="0" w:space="0" w:color="auto"/>
                    <w:right w:val="none" w:sz="0" w:space="0" w:color="auto"/>
                  </w:divBdr>
                </w:div>
                <w:div w:id="2056420730">
                  <w:marLeft w:val="0"/>
                  <w:marRight w:val="0"/>
                  <w:marTop w:val="0"/>
                  <w:marBottom w:val="0"/>
                  <w:divBdr>
                    <w:top w:val="none" w:sz="0" w:space="0" w:color="auto"/>
                    <w:left w:val="none" w:sz="0" w:space="0" w:color="auto"/>
                    <w:bottom w:val="none" w:sz="0" w:space="0" w:color="auto"/>
                    <w:right w:val="none" w:sz="0" w:space="0" w:color="auto"/>
                  </w:divBdr>
                </w:div>
                <w:div w:id="1374109806">
                  <w:marLeft w:val="0"/>
                  <w:marRight w:val="0"/>
                  <w:marTop w:val="0"/>
                  <w:marBottom w:val="0"/>
                  <w:divBdr>
                    <w:top w:val="none" w:sz="0" w:space="0" w:color="auto"/>
                    <w:left w:val="none" w:sz="0" w:space="0" w:color="auto"/>
                    <w:bottom w:val="none" w:sz="0" w:space="0" w:color="auto"/>
                    <w:right w:val="none" w:sz="0" w:space="0" w:color="auto"/>
                  </w:divBdr>
                </w:div>
                <w:div w:id="1403985155">
                  <w:marLeft w:val="0"/>
                  <w:marRight w:val="0"/>
                  <w:marTop w:val="0"/>
                  <w:marBottom w:val="0"/>
                  <w:divBdr>
                    <w:top w:val="none" w:sz="0" w:space="0" w:color="auto"/>
                    <w:left w:val="none" w:sz="0" w:space="0" w:color="auto"/>
                    <w:bottom w:val="none" w:sz="0" w:space="0" w:color="auto"/>
                    <w:right w:val="none" w:sz="0" w:space="0" w:color="auto"/>
                  </w:divBdr>
                </w:div>
                <w:div w:id="2074770944">
                  <w:marLeft w:val="0"/>
                  <w:marRight w:val="0"/>
                  <w:marTop w:val="0"/>
                  <w:marBottom w:val="0"/>
                  <w:divBdr>
                    <w:top w:val="none" w:sz="0" w:space="0" w:color="auto"/>
                    <w:left w:val="none" w:sz="0" w:space="0" w:color="auto"/>
                    <w:bottom w:val="none" w:sz="0" w:space="0" w:color="auto"/>
                    <w:right w:val="none" w:sz="0" w:space="0" w:color="auto"/>
                  </w:divBdr>
                </w:div>
                <w:div w:id="543106287">
                  <w:marLeft w:val="0"/>
                  <w:marRight w:val="0"/>
                  <w:marTop w:val="0"/>
                  <w:marBottom w:val="0"/>
                  <w:divBdr>
                    <w:top w:val="none" w:sz="0" w:space="0" w:color="auto"/>
                    <w:left w:val="none" w:sz="0" w:space="0" w:color="auto"/>
                    <w:bottom w:val="none" w:sz="0" w:space="0" w:color="auto"/>
                    <w:right w:val="none" w:sz="0" w:space="0" w:color="auto"/>
                  </w:divBdr>
                  <w:divsChild>
                    <w:div w:id="1641611358">
                      <w:marLeft w:val="0"/>
                      <w:marRight w:val="0"/>
                      <w:marTop w:val="0"/>
                      <w:marBottom w:val="0"/>
                      <w:divBdr>
                        <w:top w:val="none" w:sz="0" w:space="0" w:color="auto"/>
                        <w:left w:val="none" w:sz="0" w:space="0" w:color="auto"/>
                        <w:bottom w:val="none" w:sz="0" w:space="0" w:color="auto"/>
                        <w:right w:val="none" w:sz="0" w:space="0" w:color="auto"/>
                      </w:divBdr>
                    </w:div>
                    <w:div w:id="769787087">
                      <w:marLeft w:val="0"/>
                      <w:marRight w:val="0"/>
                      <w:marTop w:val="0"/>
                      <w:marBottom w:val="0"/>
                      <w:divBdr>
                        <w:top w:val="none" w:sz="0" w:space="0" w:color="auto"/>
                        <w:left w:val="none" w:sz="0" w:space="0" w:color="auto"/>
                        <w:bottom w:val="none" w:sz="0" w:space="0" w:color="auto"/>
                        <w:right w:val="none" w:sz="0" w:space="0" w:color="auto"/>
                      </w:divBdr>
                    </w:div>
                    <w:div w:id="229581077">
                      <w:marLeft w:val="0"/>
                      <w:marRight w:val="0"/>
                      <w:marTop w:val="0"/>
                      <w:marBottom w:val="0"/>
                      <w:divBdr>
                        <w:top w:val="none" w:sz="0" w:space="0" w:color="auto"/>
                        <w:left w:val="none" w:sz="0" w:space="0" w:color="auto"/>
                        <w:bottom w:val="none" w:sz="0" w:space="0" w:color="auto"/>
                        <w:right w:val="none" w:sz="0" w:space="0" w:color="auto"/>
                      </w:divBdr>
                    </w:div>
                    <w:div w:id="1041595608">
                      <w:marLeft w:val="0"/>
                      <w:marRight w:val="0"/>
                      <w:marTop w:val="0"/>
                      <w:marBottom w:val="0"/>
                      <w:divBdr>
                        <w:top w:val="none" w:sz="0" w:space="0" w:color="auto"/>
                        <w:left w:val="none" w:sz="0" w:space="0" w:color="auto"/>
                        <w:bottom w:val="none" w:sz="0" w:space="0" w:color="auto"/>
                        <w:right w:val="none" w:sz="0" w:space="0" w:color="auto"/>
                      </w:divBdr>
                    </w:div>
                    <w:div w:id="107703213">
                      <w:marLeft w:val="0"/>
                      <w:marRight w:val="0"/>
                      <w:marTop w:val="0"/>
                      <w:marBottom w:val="0"/>
                      <w:divBdr>
                        <w:top w:val="none" w:sz="0" w:space="0" w:color="auto"/>
                        <w:left w:val="none" w:sz="0" w:space="0" w:color="auto"/>
                        <w:bottom w:val="none" w:sz="0" w:space="0" w:color="auto"/>
                        <w:right w:val="none" w:sz="0" w:space="0" w:color="auto"/>
                      </w:divBdr>
                    </w:div>
                    <w:div w:id="1629966883">
                      <w:marLeft w:val="0"/>
                      <w:marRight w:val="0"/>
                      <w:marTop w:val="0"/>
                      <w:marBottom w:val="0"/>
                      <w:divBdr>
                        <w:top w:val="none" w:sz="0" w:space="0" w:color="auto"/>
                        <w:left w:val="none" w:sz="0" w:space="0" w:color="auto"/>
                        <w:bottom w:val="none" w:sz="0" w:space="0" w:color="auto"/>
                        <w:right w:val="none" w:sz="0" w:space="0" w:color="auto"/>
                      </w:divBdr>
                    </w:div>
                    <w:div w:id="6975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9269">
          <w:blockQuote w:val="1"/>
          <w:marLeft w:val="360"/>
          <w:marRight w:val="360"/>
          <w:marTop w:val="360"/>
          <w:marBottom w:val="360"/>
          <w:divBdr>
            <w:top w:val="none" w:sz="0" w:space="0" w:color="auto"/>
            <w:left w:val="none" w:sz="0" w:space="0" w:color="auto"/>
            <w:bottom w:val="none" w:sz="0" w:space="0" w:color="auto"/>
            <w:right w:val="none" w:sz="0" w:space="0" w:color="auto"/>
          </w:divBdr>
        </w:div>
        <w:div w:id="639842966">
          <w:marLeft w:val="0"/>
          <w:marRight w:val="0"/>
          <w:marTop w:val="0"/>
          <w:marBottom w:val="0"/>
          <w:divBdr>
            <w:top w:val="none" w:sz="0" w:space="0" w:color="auto"/>
            <w:left w:val="none" w:sz="0" w:space="0" w:color="auto"/>
            <w:bottom w:val="none" w:sz="0" w:space="0" w:color="auto"/>
            <w:right w:val="none" w:sz="0" w:space="0" w:color="auto"/>
          </w:divBdr>
          <w:divsChild>
            <w:div w:id="1523472091">
              <w:marLeft w:val="0"/>
              <w:marRight w:val="0"/>
              <w:marTop w:val="0"/>
              <w:marBottom w:val="0"/>
              <w:divBdr>
                <w:top w:val="none" w:sz="0" w:space="0" w:color="auto"/>
                <w:left w:val="none" w:sz="0" w:space="0" w:color="auto"/>
                <w:bottom w:val="none" w:sz="0" w:space="0" w:color="auto"/>
                <w:right w:val="none" w:sz="0" w:space="0" w:color="auto"/>
              </w:divBdr>
              <w:divsChild>
                <w:div w:id="824665493">
                  <w:marLeft w:val="0"/>
                  <w:marRight w:val="0"/>
                  <w:marTop w:val="0"/>
                  <w:marBottom w:val="0"/>
                  <w:divBdr>
                    <w:top w:val="none" w:sz="0" w:space="0" w:color="auto"/>
                    <w:left w:val="none" w:sz="0" w:space="0" w:color="auto"/>
                    <w:bottom w:val="none" w:sz="0" w:space="0" w:color="auto"/>
                    <w:right w:val="none" w:sz="0" w:space="0" w:color="auto"/>
                  </w:divBdr>
                </w:div>
                <w:div w:id="479076874">
                  <w:marLeft w:val="0"/>
                  <w:marRight w:val="0"/>
                  <w:marTop w:val="0"/>
                  <w:marBottom w:val="0"/>
                  <w:divBdr>
                    <w:top w:val="none" w:sz="0" w:space="0" w:color="auto"/>
                    <w:left w:val="none" w:sz="0" w:space="0" w:color="auto"/>
                    <w:bottom w:val="none" w:sz="0" w:space="0" w:color="auto"/>
                    <w:right w:val="none" w:sz="0" w:space="0" w:color="auto"/>
                  </w:divBdr>
                </w:div>
                <w:div w:id="1612395207">
                  <w:marLeft w:val="0"/>
                  <w:marRight w:val="0"/>
                  <w:marTop w:val="0"/>
                  <w:marBottom w:val="0"/>
                  <w:divBdr>
                    <w:top w:val="none" w:sz="0" w:space="0" w:color="auto"/>
                    <w:left w:val="none" w:sz="0" w:space="0" w:color="auto"/>
                    <w:bottom w:val="none" w:sz="0" w:space="0" w:color="auto"/>
                    <w:right w:val="none" w:sz="0" w:space="0" w:color="auto"/>
                  </w:divBdr>
                </w:div>
                <w:div w:id="346758059">
                  <w:marLeft w:val="0"/>
                  <w:marRight w:val="0"/>
                  <w:marTop w:val="0"/>
                  <w:marBottom w:val="0"/>
                  <w:divBdr>
                    <w:top w:val="none" w:sz="0" w:space="0" w:color="auto"/>
                    <w:left w:val="none" w:sz="0" w:space="0" w:color="auto"/>
                    <w:bottom w:val="none" w:sz="0" w:space="0" w:color="auto"/>
                    <w:right w:val="none" w:sz="0" w:space="0" w:color="auto"/>
                  </w:divBdr>
                </w:div>
                <w:div w:id="259217360">
                  <w:marLeft w:val="0"/>
                  <w:marRight w:val="0"/>
                  <w:marTop w:val="0"/>
                  <w:marBottom w:val="0"/>
                  <w:divBdr>
                    <w:top w:val="none" w:sz="0" w:space="0" w:color="auto"/>
                    <w:left w:val="none" w:sz="0" w:space="0" w:color="auto"/>
                    <w:bottom w:val="none" w:sz="0" w:space="0" w:color="auto"/>
                    <w:right w:val="none" w:sz="0" w:space="0" w:color="auto"/>
                  </w:divBdr>
                </w:div>
                <w:div w:id="1904026897">
                  <w:marLeft w:val="0"/>
                  <w:marRight w:val="0"/>
                  <w:marTop w:val="0"/>
                  <w:marBottom w:val="0"/>
                  <w:divBdr>
                    <w:top w:val="none" w:sz="0" w:space="0" w:color="auto"/>
                    <w:left w:val="none" w:sz="0" w:space="0" w:color="auto"/>
                    <w:bottom w:val="none" w:sz="0" w:space="0" w:color="auto"/>
                    <w:right w:val="none" w:sz="0" w:space="0" w:color="auto"/>
                  </w:divBdr>
                </w:div>
                <w:div w:id="545605390">
                  <w:marLeft w:val="0"/>
                  <w:marRight w:val="0"/>
                  <w:marTop w:val="0"/>
                  <w:marBottom w:val="0"/>
                  <w:divBdr>
                    <w:top w:val="none" w:sz="0" w:space="0" w:color="auto"/>
                    <w:left w:val="none" w:sz="0" w:space="0" w:color="auto"/>
                    <w:bottom w:val="none" w:sz="0" w:space="0" w:color="auto"/>
                    <w:right w:val="none" w:sz="0" w:space="0" w:color="auto"/>
                  </w:divBdr>
                </w:div>
                <w:div w:id="300305469">
                  <w:marLeft w:val="0"/>
                  <w:marRight w:val="0"/>
                  <w:marTop w:val="0"/>
                  <w:marBottom w:val="0"/>
                  <w:divBdr>
                    <w:top w:val="none" w:sz="0" w:space="0" w:color="auto"/>
                    <w:left w:val="none" w:sz="0" w:space="0" w:color="auto"/>
                    <w:bottom w:val="none" w:sz="0" w:space="0" w:color="auto"/>
                    <w:right w:val="none" w:sz="0" w:space="0" w:color="auto"/>
                  </w:divBdr>
                </w:div>
                <w:div w:id="2138520252">
                  <w:marLeft w:val="0"/>
                  <w:marRight w:val="0"/>
                  <w:marTop w:val="0"/>
                  <w:marBottom w:val="0"/>
                  <w:divBdr>
                    <w:top w:val="none" w:sz="0" w:space="0" w:color="auto"/>
                    <w:left w:val="none" w:sz="0" w:space="0" w:color="auto"/>
                    <w:bottom w:val="none" w:sz="0" w:space="0" w:color="auto"/>
                    <w:right w:val="none" w:sz="0" w:space="0" w:color="auto"/>
                  </w:divBdr>
                  <w:divsChild>
                    <w:div w:id="1748378198">
                      <w:marLeft w:val="0"/>
                      <w:marRight w:val="0"/>
                      <w:marTop w:val="0"/>
                      <w:marBottom w:val="0"/>
                      <w:divBdr>
                        <w:top w:val="none" w:sz="0" w:space="0" w:color="auto"/>
                        <w:left w:val="none" w:sz="0" w:space="0" w:color="auto"/>
                        <w:bottom w:val="none" w:sz="0" w:space="0" w:color="auto"/>
                        <w:right w:val="none" w:sz="0" w:space="0" w:color="auto"/>
                      </w:divBdr>
                    </w:div>
                    <w:div w:id="1298340304">
                      <w:marLeft w:val="0"/>
                      <w:marRight w:val="0"/>
                      <w:marTop w:val="0"/>
                      <w:marBottom w:val="0"/>
                      <w:divBdr>
                        <w:top w:val="none" w:sz="0" w:space="0" w:color="auto"/>
                        <w:left w:val="none" w:sz="0" w:space="0" w:color="auto"/>
                        <w:bottom w:val="none" w:sz="0" w:space="0" w:color="auto"/>
                        <w:right w:val="none" w:sz="0" w:space="0" w:color="auto"/>
                      </w:divBdr>
                    </w:div>
                    <w:div w:id="1660113978">
                      <w:marLeft w:val="0"/>
                      <w:marRight w:val="0"/>
                      <w:marTop w:val="0"/>
                      <w:marBottom w:val="0"/>
                      <w:divBdr>
                        <w:top w:val="none" w:sz="0" w:space="0" w:color="auto"/>
                        <w:left w:val="none" w:sz="0" w:space="0" w:color="auto"/>
                        <w:bottom w:val="none" w:sz="0" w:space="0" w:color="auto"/>
                        <w:right w:val="none" w:sz="0" w:space="0" w:color="auto"/>
                      </w:divBdr>
                    </w:div>
                    <w:div w:id="1546091693">
                      <w:marLeft w:val="0"/>
                      <w:marRight w:val="0"/>
                      <w:marTop w:val="0"/>
                      <w:marBottom w:val="0"/>
                      <w:divBdr>
                        <w:top w:val="none" w:sz="0" w:space="0" w:color="auto"/>
                        <w:left w:val="none" w:sz="0" w:space="0" w:color="auto"/>
                        <w:bottom w:val="none" w:sz="0" w:space="0" w:color="auto"/>
                        <w:right w:val="none" w:sz="0" w:space="0" w:color="auto"/>
                      </w:divBdr>
                    </w:div>
                    <w:div w:id="637537591">
                      <w:marLeft w:val="0"/>
                      <w:marRight w:val="0"/>
                      <w:marTop w:val="0"/>
                      <w:marBottom w:val="0"/>
                      <w:divBdr>
                        <w:top w:val="none" w:sz="0" w:space="0" w:color="auto"/>
                        <w:left w:val="none" w:sz="0" w:space="0" w:color="auto"/>
                        <w:bottom w:val="none" w:sz="0" w:space="0" w:color="auto"/>
                        <w:right w:val="none" w:sz="0" w:space="0" w:color="auto"/>
                      </w:divBdr>
                    </w:div>
                    <w:div w:id="124812083">
                      <w:marLeft w:val="0"/>
                      <w:marRight w:val="0"/>
                      <w:marTop w:val="0"/>
                      <w:marBottom w:val="0"/>
                      <w:divBdr>
                        <w:top w:val="none" w:sz="0" w:space="0" w:color="auto"/>
                        <w:left w:val="none" w:sz="0" w:space="0" w:color="auto"/>
                        <w:bottom w:val="none" w:sz="0" w:space="0" w:color="auto"/>
                        <w:right w:val="none" w:sz="0" w:space="0" w:color="auto"/>
                      </w:divBdr>
                    </w:div>
                    <w:div w:id="19043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5596">
          <w:marLeft w:val="0"/>
          <w:marRight w:val="0"/>
          <w:marTop w:val="0"/>
          <w:marBottom w:val="0"/>
          <w:divBdr>
            <w:top w:val="none" w:sz="0" w:space="0" w:color="auto"/>
            <w:left w:val="none" w:sz="0" w:space="0" w:color="auto"/>
            <w:bottom w:val="none" w:sz="0" w:space="0" w:color="auto"/>
            <w:right w:val="none" w:sz="0" w:space="0" w:color="auto"/>
          </w:divBdr>
          <w:divsChild>
            <w:div w:id="1848787031">
              <w:marLeft w:val="0"/>
              <w:marRight w:val="0"/>
              <w:marTop w:val="0"/>
              <w:marBottom w:val="0"/>
              <w:divBdr>
                <w:top w:val="none" w:sz="0" w:space="0" w:color="auto"/>
                <w:left w:val="none" w:sz="0" w:space="0" w:color="auto"/>
                <w:bottom w:val="none" w:sz="0" w:space="0" w:color="auto"/>
                <w:right w:val="none" w:sz="0" w:space="0" w:color="auto"/>
              </w:divBdr>
              <w:divsChild>
                <w:div w:id="522324578">
                  <w:marLeft w:val="0"/>
                  <w:marRight w:val="0"/>
                  <w:marTop w:val="0"/>
                  <w:marBottom w:val="0"/>
                  <w:divBdr>
                    <w:top w:val="none" w:sz="0" w:space="0" w:color="auto"/>
                    <w:left w:val="none" w:sz="0" w:space="0" w:color="auto"/>
                    <w:bottom w:val="none" w:sz="0" w:space="0" w:color="auto"/>
                    <w:right w:val="none" w:sz="0" w:space="0" w:color="auto"/>
                  </w:divBdr>
                </w:div>
                <w:div w:id="1360668536">
                  <w:marLeft w:val="0"/>
                  <w:marRight w:val="0"/>
                  <w:marTop w:val="0"/>
                  <w:marBottom w:val="0"/>
                  <w:divBdr>
                    <w:top w:val="none" w:sz="0" w:space="0" w:color="auto"/>
                    <w:left w:val="none" w:sz="0" w:space="0" w:color="auto"/>
                    <w:bottom w:val="none" w:sz="0" w:space="0" w:color="auto"/>
                    <w:right w:val="none" w:sz="0" w:space="0" w:color="auto"/>
                  </w:divBdr>
                </w:div>
                <w:div w:id="908030430">
                  <w:marLeft w:val="0"/>
                  <w:marRight w:val="0"/>
                  <w:marTop w:val="0"/>
                  <w:marBottom w:val="0"/>
                  <w:divBdr>
                    <w:top w:val="none" w:sz="0" w:space="0" w:color="auto"/>
                    <w:left w:val="none" w:sz="0" w:space="0" w:color="auto"/>
                    <w:bottom w:val="none" w:sz="0" w:space="0" w:color="auto"/>
                    <w:right w:val="none" w:sz="0" w:space="0" w:color="auto"/>
                  </w:divBdr>
                </w:div>
                <w:div w:id="2093426350">
                  <w:marLeft w:val="0"/>
                  <w:marRight w:val="0"/>
                  <w:marTop w:val="0"/>
                  <w:marBottom w:val="0"/>
                  <w:divBdr>
                    <w:top w:val="none" w:sz="0" w:space="0" w:color="auto"/>
                    <w:left w:val="none" w:sz="0" w:space="0" w:color="auto"/>
                    <w:bottom w:val="none" w:sz="0" w:space="0" w:color="auto"/>
                    <w:right w:val="none" w:sz="0" w:space="0" w:color="auto"/>
                  </w:divBdr>
                </w:div>
                <w:div w:id="18823631">
                  <w:marLeft w:val="0"/>
                  <w:marRight w:val="0"/>
                  <w:marTop w:val="0"/>
                  <w:marBottom w:val="0"/>
                  <w:divBdr>
                    <w:top w:val="none" w:sz="0" w:space="0" w:color="auto"/>
                    <w:left w:val="none" w:sz="0" w:space="0" w:color="auto"/>
                    <w:bottom w:val="none" w:sz="0" w:space="0" w:color="auto"/>
                    <w:right w:val="none" w:sz="0" w:space="0" w:color="auto"/>
                  </w:divBdr>
                </w:div>
                <w:div w:id="1393308389">
                  <w:marLeft w:val="0"/>
                  <w:marRight w:val="0"/>
                  <w:marTop w:val="0"/>
                  <w:marBottom w:val="0"/>
                  <w:divBdr>
                    <w:top w:val="none" w:sz="0" w:space="0" w:color="auto"/>
                    <w:left w:val="none" w:sz="0" w:space="0" w:color="auto"/>
                    <w:bottom w:val="none" w:sz="0" w:space="0" w:color="auto"/>
                    <w:right w:val="none" w:sz="0" w:space="0" w:color="auto"/>
                  </w:divBdr>
                </w:div>
                <w:div w:id="358704666">
                  <w:marLeft w:val="0"/>
                  <w:marRight w:val="0"/>
                  <w:marTop w:val="0"/>
                  <w:marBottom w:val="0"/>
                  <w:divBdr>
                    <w:top w:val="none" w:sz="0" w:space="0" w:color="auto"/>
                    <w:left w:val="none" w:sz="0" w:space="0" w:color="auto"/>
                    <w:bottom w:val="none" w:sz="0" w:space="0" w:color="auto"/>
                    <w:right w:val="none" w:sz="0" w:space="0" w:color="auto"/>
                  </w:divBdr>
                </w:div>
                <w:div w:id="328757582">
                  <w:marLeft w:val="0"/>
                  <w:marRight w:val="0"/>
                  <w:marTop w:val="0"/>
                  <w:marBottom w:val="0"/>
                  <w:divBdr>
                    <w:top w:val="none" w:sz="0" w:space="0" w:color="auto"/>
                    <w:left w:val="none" w:sz="0" w:space="0" w:color="auto"/>
                    <w:bottom w:val="none" w:sz="0" w:space="0" w:color="auto"/>
                    <w:right w:val="none" w:sz="0" w:space="0" w:color="auto"/>
                  </w:divBdr>
                  <w:divsChild>
                    <w:div w:id="376126130">
                      <w:marLeft w:val="0"/>
                      <w:marRight w:val="0"/>
                      <w:marTop w:val="0"/>
                      <w:marBottom w:val="0"/>
                      <w:divBdr>
                        <w:top w:val="none" w:sz="0" w:space="0" w:color="auto"/>
                        <w:left w:val="none" w:sz="0" w:space="0" w:color="auto"/>
                        <w:bottom w:val="none" w:sz="0" w:space="0" w:color="auto"/>
                        <w:right w:val="none" w:sz="0" w:space="0" w:color="auto"/>
                      </w:divBdr>
                    </w:div>
                    <w:div w:id="1218660354">
                      <w:marLeft w:val="0"/>
                      <w:marRight w:val="0"/>
                      <w:marTop w:val="0"/>
                      <w:marBottom w:val="0"/>
                      <w:divBdr>
                        <w:top w:val="none" w:sz="0" w:space="0" w:color="auto"/>
                        <w:left w:val="none" w:sz="0" w:space="0" w:color="auto"/>
                        <w:bottom w:val="none" w:sz="0" w:space="0" w:color="auto"/>
                        <w:right w:val="none" w:sz="0" w:space="0" w:color="auto"/>
                      </w:divBdr>
                    </w:div>
                    <w:div w:id="85274173">
                      <w:marLeft w:val="0"/>
                      <w:marRight w:val="0"/>
                      <w:marTop w:val="0"/>
                      <w:marBottom w:val="0"/>
                      <w:divBdr>
                        <w:top w:val="none" w:sz="0" w:space="0" w:color="auto"/>
                        <w:left w:val="none" w:sz="0" w:space="0" w:color="auto"/>
                        <w:bottom w:val="none" w:sz="0" w:space="0" w:color="auto"/>
                        <w:right w:val="none" w:sz="0" w:space="0" w:color="auto"/>
                      </w:divBdr>
                    </w:div>
                    <w:div w:id="1952325131">
                      <w:marLeft w:val="0"/>
                      <w:marRight w:val="0"/>
                      <w:marTop w:val="0"/>
                      <w:marBottom w:val="0"/>
                      <w:divBdr>
                        <w:top w:val="none" w:sz="0" w:space="0" w:color="auto"/>
                        <w:left w:val="none" w:sz="0" w:space="0" w:color="auto"/>
                        <w:bottom w:val="none" w:sz="0" w:space="0" w:color="auto"/>
                        <w:right w:val="none" w:sz="0" w:space="0" w:color="auto"/>
                      </w:divBdr>
                    </w:div>
                    <w:div w:id="510679217">
                      <w:marLeft w:val="0"/>
                      <w:marRight w:val="0"/>
                      <w:marTop w:val="0"/>
                      <w:marBottom w:val="0"/>
                      <w:divBdr>
                        <w:top w:val="none" w:sz="0" w:space="0" w:color="auto"/>
                        <w:left w:val="none" w:sz="0" w:space="0" w:color="auto"/>
                        <w:bottom w:val="none" w:sz="0" w:space="0" w:color="auto"/>
                        <w:right w:val="none" w:sz="0" w:space="0" w:color="auto"/>
                      </w:divBdr>
                    </w:div>
                    <w:div w:id="6079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9727">
          <w:blockQuote w:val="1"/>
          <w:marLeft w:val="360"/>
          <w:marRight w:val="360"/>
          <w:marTop w:val="360"/>
          <w:marBottom w:val="360"/>
          <w:divBdr>
            <w:top w:val="none" w:sz="0" w:space="0" w:color="auto"/>
            <w:left w:val="none" w:sz="0" w:space="0" w:color="auto"/>
            <w:bottom w:val="none" w:sz="0" w:space="0" w:color="auto"/>
            <w:right w:val="none" w:sz="0" w:space="0" w:color="auto"/>
          </w:divBdr>
        </w:div>
        <w:div w:id="2138603516">
          <w:blockQuote w:val="1"/>
          <w:marLeft w:val="360"/>
          <w:marRight w:val="360"/>
          <w:marTop w:val="360"/>
          <w:marBottom w:val="360"/>
          <w:divBdr>
            <w:top w:val="none" w:sz="0" w:space="0" w:color="auto"/>
            <w:left w:val="none" w:sz="0" w:space="0" w:color="auto"/>
            <w:bottom w:val="none" w:sz="0" w:space="0" w:color="auto"/>
            <w:right w:val="none" w:sz="0" w:space="0" w:color="auto"/>
          </w:divBdr>
        </w:div>
        <w:div w:id="51538761">
          <w:blockQuote w:val="1"/>
          <w:marLeft w:val="360"/>
          <w:marRight w:val="360"/>
          <w:marTop w:val="360"/>
          <w:marBottom w:val="360"/>
          <w:divBdr>
            <w:top w:val="none" w:sz="0" w:space="0" w:color="auto"/>
            <w:left w:val="none" w:sz="0" w:space="0" w:color="auto"/>
            <w:bottom w:val="none" w:sz="0" w:space="0" w:color="auto"/>
            <w:right w:val="none" w:sz="0" w:space="0" w:color="auto"/>
          </w:divBdr>
        </w:div>
        <w:div w:id="1249147797">
          <w:marLeft w:val="0"/>
          <w:marRight w:val="0"/>
          <w:marTop w:val="0"/>
          <w:marBottom w:val="0"/>
          <w:divBdr>
            <w:top w:val="none" w:sz="0" w:space="0" w:color="auto"/>
            <w:left w:val="none" w:sz="0" w:space="0" w:color="auto"/>
            <w:bottom w:val="none" w:sz="0" w:space="0" w:color="auto"/>
            <w:right w:val="none" w:sz="0" w:space="0" w:color="auto"/>
          </w:divBdr>
          <w:divsChild>
            <w:div w:id="497817657">
              <w:marLeft w:val="0"/>
              <w:marRight w:val="0"/>
              <w:marTop w:val="0"/>
              <w:marBottom w:val="0"/>
              <w:divBdr>
                <w:top w:val="none" w:sz="0" w:space="0" w:color="auto"/>
                <w:left w:val="none" w:sz="0" w:space="0" w:color="auto"/>
                <w:bottom w:val="none" w:sz="0" w:space="0" w:color="auto"/>
                <w:right w:val="none" w:sz="0" w:space="0" w:color="auto"/>
              </w:divBdr>
              <w:divsChild>
                <w:div w:id="1859806482">
                  <w:marLeft w:val="0"/>
                  <w:marRight w:val="0"/>
                  <w:marTop w:val="0"/>
                  <w:marBottom w:val="0"/>
                  <w:divBdr>
                    <w:top w:val="none" w:sz="0" w:space="0" w:color="auto"/>
                    <w:left w:val="none" w:sz="0" w:space="0" w:color="auto"/>
                    <w:bottom w:val="none" w:sz="0" w:space="0" w:color="auto"/>
                    <w:right w:val="none" w:sz="0" w:space="0" w:color="auto"/>
                  </w:divBdr>
                </w:div>
                <w:div w:id="1995336124">
                  <w:marLeft w:val="0"/>
                  <w:marRight w:val="0"/>
                  <w:marTop w:val="0"/>
                  <w:marBottom w:val="0"/>
                  <w:divBdr>
                    <w:top w:val="none" w:sz="0" w:space="0" w:color="auto"/>
                    <w:left w:val="none" w:sz="0" w:space="0" w:color="auto"/>
                    <w:bottom w:val="none" w:sz="0" w:space="0" w:color="auto"/>
                    <w:right w:val="none" w:sz="0" w:space="0" w:color="auto"/>
                  </w:divBdr>
                </w:div>
                <w:div w:id="1740707746">
                  <w:marLeft w:val="0"/>
                  <w:marRight w:val="0"/>
                  <w:marTop w:val="0"/>
                  <w:marBottom w:val="0"/>
                  <w:divBdr>
                    <w:top w:val="none" w:sz="0" w:space="0" w:color="auto"/>
                    <w:left w:val="none" w:sz="0" w:space="0" w:color="auto"/>
                    <w:bottom w:val="none" w:sz="0" w:space="0" w:color="auto"/>
                    <w:right w:val="none" w:sz="0" w:space="0" w:color="auto"/>
                  </w:divBdr>
                </w:div>
                <w:div w:id="505436948">
                  <w:marLeft w:val="0"/>
                  <w:marRight w:val="0"/>
                  <w:marTop w:val="0"/>
                  <w:marBottom w:val="0"/>
                  <w:divBdr>
                    <w:top w:val="none" w:sz="0" w:space="0" w:color="auto"/>
                    <w:left w:val="none" w:sz="0" w:space="0" w:color="auto"/>
                    <w:bottom w:val="none" w:sz="0" w:space="0" w:color="auto"/>
                    <w:right w:val="none" w:sz="0" w:space="0" w:color="auto"/>
                  </w:divBdr>
                </w:div>
                <w:div w:id="906768974">
                  <w:marLeft w:val="0"/>
                  <w:marRight w:val="0"/>
                  <w:marTop w:val="0"/>
                  <w:marBottom w:val="0"/>
                  <w:divBdr>
                    <w:top w:val="none" w:sz="0" w:space="0" w:color="auto"/>
                    <w:left w:val="none" w:sz="0" w:space="0" w:color="auto"/>
                    <w:bottom w:val="none" w:sz="0" w:space="0" w:color="auto"/>
                    <w:right w:val="none" w:sz="0" w:space="0" w:color="auto"/>
                  </w:divBdr>
                </w:div>
                <w:div w:id="1695420328">
                  <w:marLeft w:val="0"/>
                  <w:marRight w:val="0"/>
                  <w:marTop w:val="0"/>
                  <w:marBottom w:val="0"/>
                  <w:divBdr>
                    <w:top w:val="none" w:sz="0" w:space="0" w:color="auto"/>
                    <w:left w:val="none" w:sz="0" w:space="0" w:color="auto"/>
                    <w:bottom w:val="none" w:sz="0" w:space="0" w:color="auto"/>
                    <w:right w:val="none" w:sz="0" w:space="0" w:color="auto"/>
                  </w:divBdr>
                </w:div>
                <w:div w:id="885872294">
                  <w:marLeft w:val="0"/>
                  <w:marRight w:val="0"/>
                  <w:marTop w:val="0"/>
                  <w:marBottom w:val="0"/>
                  <w:divBdr>
                    <w:top w:val="none" w:sz="0" w:space="0" w:color="auto"/>
                    <w:left w:val="none" w:sz="0" w:space="0" w:color="auto"/>
                    <w:bottom w:val="none" w:sz="0" w:space="0" w:color="auto"/>
                    <w:right w:val="none" w:sz="0" w:space="0" w:color="auto"/>
                  </w:divBdr>
                </w:div>
                <w:div w:id="1034961701">
                  <w:marLeft w:val="0"/>
                  <w:marRight w:val="0"/>
                  <w:marTop w:val="0"/>
                  <w:marBottom w:val="0"/>
                  <w:divBdr>
                    <w:top w:val="none" w:sz="0" w:space="0" w:color="auto"/>
                    <w:left w:val="none" w:sz="0" w:space="0" w:color="auto"/>
                    <w:bottom w:val="none" w:sz="0" w:space="0" w:color="auto"/>
                    <w:right w:val="none" w:sz="0" w:space="0" w:color="auto"/>
                  </w:divBdr>
                </w:div>
                <w:div w:id="171798432">
                  <w:marLeft w:val="0"/>
                  <w:marRight w:val="0"/>
                  <w:marTop w:val="0"/>
                  <w:marBottom w:val="0"/>
                  <w:divBdr>
                    <w:top w:val="none" w:sz="0" w:space="0" w:color="auto"/>
                    <w:left w:val="none" w:sz="0" w:space="0" w:color="auto"/>
                    <w:bottom w:val="none" w:sz="0" w:space="0" w:color="auto"/>
                    <w:right w:val="none" w:sz="0" w:space="0" w:color="auto"/>
                  </w:divBdr>
                </w:div>
                <w:div w:id="458302507">
                  <w:marLeft w:val="0"/>
                  <w:marRight w:val="0"/>
                  <w:marTop w:val="0"/>
                  <w:marBottom w:val="0"/>
                  <w:divBdr>
                    <w:top w:val="none" w:sz="0" w:space="0" w:color="auto"/>
                    <w:left w:val="none" w:sz="0" w:space="0" w:color="auto"/>
                    <w:bottom w:val="none" w:sz="0" w:space="0" w:color="auto"/>
                    <w:right w:val="none" w:sz="0" w:space="0" w:color="auto"/>
                  </w:divBdr>
                  <w:divsChild>
                    <w:div w:id="1774548304">
                      <w:marLeft w:val="0"/>
                      <w:marRight w:val="0"/>
                      <w:marTop w:val="0"/>
                      <w:marBottom w:val="0"/>
                      <w:divBdr>
                        <w:top w:val="none" w:sz="0" w:space="0" w:color="auto"/>
                        <w:left w:val="none" w:sz="0" w:space="0" w:color="auto"/>
                        <w:bottom w:val="none" w:sz="0" w:space="0" w:color="auto"/>
                        <w:right w:val="none" w:sz="0" w:space="0" w:color="auto"/>
                      </w:divBdr>
                    </w:div>
                    <w:div w:id="428545396">
                      <w:marLeft w:val="0"/>
                      <w:marRight w:val="0"/>
                      <w:marTop w:val="0"/>
                      <w:marBottom w:val="0"/>
                      <w:divBdr>
                        <w:top w:val="none" w:sz="0" w:space="0" w:color="auto"/>
                        <w:left w:val="none" w:sz="0" w:space="0" w:color="auto"/>
                        <w:bottom w:val="none" w:sz="0" w:space="0" w:color="auto"/>
                        <w:right w:val="none" w:sz="0" w:space="0" w:color="auto"/>
                      </w:divBdr>
                    </w:div>
                    <w:div w:id="421415701">
                      <w:marLeft w:val="0"/>
                      <w:marRight w:val="0"/>
                      <w:marTop w:val="0"/>
                      <w:marBottom w:val="0"/>
                      <w:divBdr>
                        <w:top w:val="none" w:sz="0" w:space="0" w:color="auto"/>
                        <w:left w:val="none" w:sz="0" w:space="0" w:color="auto"/>
                        <w:bottom w:val="none" w:sz="0" w:space="0" w:color="auto"/>
                        <w:right w:val="none" w:sz="0" w:space="0" w:color="auto"/>
                      </w:divBdr>
                    </w:div>
                    <w:div w:id="20402161">
                      <w:marLeft w:val="0"/>
                      <w:marRight w:val="0"/>
                      <w:marTop w:val="0"/>
                      <w:marBottom w:val="0"/>
                      <w:divBdr>
                        <w:top w:val="none" w:sz="0" w:space="0" w:color="auto"/>
                        <w:left w:val="none" w:sz="0" w:space="0" w:color="auto"/>
                        <w:bottom w:val="none" w:sz="0" w:space="0" w:color="auto"/>
                        <w:right w:val="none" w:sz="0" w:space="0" w:color="auto"/>
                      </w:divBdr>
                    </w:div>
                    <w:div w:id="2130781727">
                      <w:marLeft w:val="0"/>
                      <w:marRight w:val="0"/>
                      <w:marTop w:val="0"/>
                      <w:marBottom w:val="0"/>
                      <w:divBdr>
                        <w:top w:val="none" w:sz="0" w:space="0" w:color="auto"/>
                        <w:left w:val="none" w:sz="0" w:space="0" w:color="auto"/>
                        <w:bottom w:val="none" w:sz="0" w:space="0" w:color="auto"/>
                        <w:right w:val="none" w:sz="0" w:space="0" w:color="auto"/>
                      </w:divBdr>
                    </w:div>
                    <w:div w:id="116409393">
                      <w:marLeft w:val="0"/>
                      <w:marRight w:val="0"/>
                      <w:marTop w:val="0"/>
                      <w:marBottom w:val="0"/>
                      <w:divBdr>
                        <w:top w:val="none" w:sz="0" w:space="0" w:color="auto"/>
                        <w:left w:val="none" w:sz="0" w:space="0" w:color="auto"/>
                        <w:bottom w:val="none" w:sz="0" w:space="0" w:color="auto"/>
                        <w:right w:val="none" w:sz="0" w:space="0" w:color="auto"/>
                      </w:divBdr>
                    </w:div>
                    <w:div w:id="725229128">
                      <w:marLeft w:val="0"/>
                      <w:marRight w:val="0"/>
                      <w:marTop w:val="0"/>
                      <w:marBottom w:val="0"/>
                      <w:divBdr>
                        <w:top w:val="none" w:sz="0" w:space="0" w:color="auto"/>
                        <w:left w:val="none" w:sz="0" w:space="0" w:color="auto"/>
                        <w:bottom w:val="none" w:sz="0" w:space="0" w:color="auto"/>
                        <w:right w:val="none" w:sz="0" w:space="0" w:color="auto"/>
                      </w:divBdr>
                    </w:div>
                    <w:div w:id="12272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98791">
          <w:marLeft w:val="0"/>
          <w:marRight w:val="0"/>
          <w:marTop w:val="0"/>
          <w:marBottom w:val="0"/>
          <w:divBdr>
            <w:top w:val="none" w:sz="0" w:space="0" w:color="auto"/>
            <w:left w:val="none" w:sz="0" w:space="0" w:color="auto"/>
            <w:bottom w:val="none" w:sz="0" w:space="0" w:color="auto"/>
            <w:right w:val="none" w:sz="0" w:space="0" w:color="auto"/>
          </w:divBdr>
          <w:divsChild>
            <w:div w:id="877593876">
              <w:marLeft w:val="0"/>
              <w:marRight w:val="0"/>
              <w:marTop w:val="0"/>
              <w:marBottom w:val="0"/>
              <w:divBdr>
                <w:top w:val="none" w:sz="0" w:space="0" w:color="auto"/>
                <w:left w:val="none" w:sz="0" w:space="0" w:color="auto"/>
                <w:bottom w:val="none" w:sz="0" w:space="0" w:color="auto"/>
                <w:right w:val="none" w:sz="0" w:space="0" w:color="auto"/>
              </w:divBdr>
              <w:divsChild>
                <w:div w:id="718284234">
                  <w:marLeft w:val="0"/>
                  <w:marRight w:val="0"/>
                  <w:marTop w:val="0"/>
                  <w:marBottom w:val="0"/>
                  <w:divBdr>
                    <w:top w:val="none" w:sz="0" w:space="0" w:color="auto"/>
                    <w:left w:val="none" w:sz="0" w:space="0" w:color="auto"/>
                    <w:bottom w:val="none" w:sz="0" w:space="0" w:color="auto"/>
                    <w:right w:val="none" w:sz="0" w:space="0" w:color="auto"/>
                  </w:divBdr>
                </w:div>
                <w:div w:id="919800711">
                  <w:marLeft w:val="0"/>
                  <w:marRight w:val="0"/>
                  <w:marTop w:val="0"/>
                  <w:marBottom w:val="0"/>
                  <w:divBdr>
                    <w:top w:val="none" w:sz="0" w:space="0" w:color="auto"/>
                    <w:left w:val="none" w:sz="0" w:space="0" w:color="auto"/>
                    <w:bottom w:val="none" w:sz="0" w:space="0" w:color="auto"/>
                    <w:right w:val="none" w:sz="0" w:space="0" w:color="auto"/>
                  </w:divBdr>
                </w:div>
                <w:div w:id="1032725572">
                  <w:marLeft w:val="0"/>
                  <w:marRight w:val="0"/>
                  <w:marTop w:val="0"/>
                  <w:marBottom w:val="0"/>
                  <w:divBdr>
                    <w:top w:val="none" w:sz="0" w:space="0" w:color="auto"/>
                    <w:left w:val="none" w:sz="0" w:space="0" w:color="auto"/>
                    <w:bottom w:val="none" w:sz="0" w:space="0" w:color="auto"/>
                    <w:right w:val="none" w:sz="0" w:space="0" w:color="auto"/>
                  </w:divBdr>
                </w:div>
                <w:div w:id="1431122788">
                  <w:marLeft w:val="0"/>
                  <w:marRight w:val="0"/>
                  <w:marTop w:val="0"/>
                  <w:marBottom w:val="0"/>
                  <w:divBdr>
                    <w:top w:val="none" w:sz="0" w:space="0" w:color="auto"/>
                    <w:left w:val="none" w:sz="0" w:space="0" w:color="auto"/>
                    <w:bottom w:val="none" w:sz="0" w:space="0" w:color="auto"/>
                    <w:right w:val="none" w:sz="0" w:space="0" w:color="auto"/>
                  </w:divBdr>
                </w:div>
                <w:div w:id="162353190">
                  <w:marLeft w:val="0"/>
                  <w:marRight w:val="0"/>
                  <w:marTop w:val="0"/>
                  <w:marBottom w:val="0"/>
                  <w:divBdr>
                    <w:top w:val="none" w:sz="0" w:space="0" w:color="auto"/>
                    <w:left w:val="none" w:sz="0" w:space="0" w:color="auto"/>
                    <w:bottom w:val="none" w:sz="0" w:space="0" w:color="auto"/>
                    <w:right w:val="none" w:sz="0" w:space="0" w:color="auto"/>
                  </w:divBdr>
                </w:div>
                <w:div w:id="1632979454">
                  <w:marLeft w:val="0"/>
                  <w:marRight w:val="0"/>
                  <w:marTop w:val="0"/>
                  <w:marBottom w:val="0"/>
                  <w:divBdr>
                    <w:top w:val="none" w:sz="0" w:space="0" w:color="auto"/>
                    <w:left w:val="none" w:sz="0" w:space="0" w:color="auto"/>
                    <w:bottom w:val="none" w:sz="0" w:space="0" w:color="auto"/>
                    <w:right w:val="none" w:sz="0" w:space="0" w:color="auto"/>
                  </w:divBdr>
                </w:div>
                <w:div w:id="720593300">
                  <w:marLeft w:val="0"/>
                  <w:marRight w:val="0"/>
                  <w:marTop w:val="0"/>
                  <w:marBottom w:val="0"/>
                  <w:divBdr>
                    <w:top w:val="none" w:sz="0" w:space="0" w:color="auto"/>
                    <w:left w:val="none" w:sz="0" w:space="0" w:color="auto"/>
                    <w:bottom w:val="none" w:sz="0" w:space="0" w:color="auto"/>
                    <w:right w:val="none" w:sz="0" w:space="0" w:color="auto"/>
                  </w:divBdr>
                </w:div>
                <w:div w:id="2101102411">
                  <w:marLeft w:val="0"/>
                  <w:marRight w:val="0"/>
                  <w:marTop w:val="0"/>
                  <w:marBottom w:val="0"/>
                  <w:divBdr>
                    <w:top w:val="none" w:sz="0" w:space="0" w:color="auto"/>
                    <w:left w:val="none" w:sz="0" w:space="0" w:color="auto"/>
                    <w:bottom w:val="none" w:sz="0" w:space="0" w:color="auto"/>
                    <w:right w:val="none" w:sz="0" w:space="0" w:color="auto"/>
                  </w:divBdr>
                </w:div>
                <w:div w:id="350958536">
                  <w:marLeft w:val="0"/>
                  <w:marRight w:val="0"/>
                  <w:marTop w:val="0"/>
                  <w:marBottom w:val="0"/>
                  <w:divBdr>
                    <w:top w:val="none" w:sz="0" w:space="0" w:color="auto"/>
                    <w:left w:val="none" w:sz="0" w:space="0" w:color="auto"/>
                    <w:bottom w:val="none" w:sz="0" w:space="0" w:color="auto"/>
                    <w:right w:val="none" w:sz="0" w:space="0" w:color="auto"/>
                  </w:divBdr>
                </w:div>
                <w:div w:id="81725697">
                  <w:marLeft w:val="0"/>
                  <w:marRight w:val="0"/>
                  <w:marTop w:val="0"/>
                  <w:marBottom w:val="0"/>
                  <w:divBdr>
                    <w:top w:val="none" w:sz="0" w:space="0" w:color="auto"/>
                    <w:left w:val="none" w:sz="0" w:space="0" w:color="auto"/>
                    <w:bottom w:val="none" w:sz="0" w:space="0" w:color="auto"/>
                    <w:right w:val="none" w:sz="0" w:space="0" w:color="auto"/>
                  </w:divBdr>
                </w:div>
                <w:div w:id="2097047166">
                  <w:marLeft w:val="0"/>
                  <w:marRight w:val="0"/>
                  <w:marTop w:val="0"/>
                  <w:marBottom w:val="0"/>
                  <w:divBdr>
                    <w:top w:val="none" w:sz="0" w:space="0" w:color="auto"/>
                    <w:left w:val="none" w:sz="0" w:space="0" w:color="auto"/>
                    <w:bottom w:val="none" w:sz="0" w:space="0" w:color="auto"/>
                    <w:right w:val="none" w:sz="0" w:space="0" w:color="auto"/>
                  </w:divBdr>
                </w:div>
                <w:div w:id="1005478096">
                  <w:marLeft w:val="0"/>
                  <w:marRight w:val="0"/>
                  <w:marTop w:val="0"/>
                  <w:marBottom w:val="0"/>
                  <w:divBdr>
                    <w:top w:val="none" w:sz="0" w:space="0" w:color="auto"/>
                    <w:left w:val="none" w:sz="0" w:space="0" w:color="auto"/>
                    <w:bottom w:val="none" w:sz="0" w:space="0" w:color="auto"/>
                    <w:right w:val="none" w:sz="0" w:space="0" w:color="auto"/>
                  </w:divBdr>
                  <w:divsChild>
                    <w:div w:id="79566386">
                      <w:marLeft w:val="0"/>
                      <w:marRight w:val="0"/>
                      <w:marTop w:val="0"/>
                      <w:marBottom w:val="0"/>
                      <w:divBdr>
                        <w:top w:val="none" w:sz="0" w:space="0" w:color="auto"/>
                        <w:left w:val="none" w:sz="0" w:space="0" w:color="auto"/>
                        <w:bottom w:val="none" w:sz="0" w:space="0" w:color="auto"/>
                        <w:right w:val="none" w:sz="0" w:space="0" w:color="auto"/>
                      </w:divBdr>
                    </w:div>
                    <w:div w:id="2120030479">
                      <w:marLeft w:val="0"/>
                      <w:marRight w:val="0"/>
                      <w:marTop w:val="0"/>
                      <w:marBottom w:val="0"/>
                      <w:divBdr>
                        <w:top w:val="none" w:sz="0" w:space="0" w:color="auto"/>
                        <w:left w:val="none" w:sz="0" w:space="0" w:color="auto"/>
                        <w:bottom w:val="none" w:sz="0" w:space="0" w:color="auto"/>
                        <w:right w:val="none" w:sz="0" w:space="0" w:color="auto"/>
                      </w:divBdr>
                    </w:div>
                    <w:div w:id="1803497926">
                      <w:marLeft w:val="0"/>
                      <w:marRight w:val="0"/>
                      <w:marTop w:val="0"/>
                      <w:marBottom w:val="0"/>
                      <w:divBdr>
                        <w:top w:val="none" w:sz="0" w:space="0" w:color="auto"/>
                        <w:left w:val="none" w:sz="0" w:space="0" w:color="auto"/>
                        <w:bottom w:val="none" w:sz="0" w:space="0" w:color="auto"/>
                        <w:right w:val="none" w:sz="0" w:space="0" w:color="auto"/>
                      </w:divBdr>
                    </w:div>
                    <w:div w:id="410584757">
                      <w:marLeft w:val="0"/>
                      <w:marRight w:val="0"/>
                      <w:marTop w:val="0"/>
                      <w:marBottom w:val="0"/>
                      <w:divBdr>
                        <w:top w:val="none" w:sz="0" w:space="0" w:color="auto"/>
                        <w:left w:val="none" w:sz="0" w:space="0" w:color="auto"/>
                        <w:bottom w:val="none" w:sz="0" w:space="0" w:color="auto"/>
                        <w:right w:val="none" w:sz="0" w:space="0" w:color="auto"/>
                      </w:divBdr>
                    </w:div>
                    <w:div w:id="1708094286">
                      <w:marLeft w:val="0"/>
                      <w:marRight w:val="0"/>
                      <w:marTop w:val="0"/>
                      <w:marBottom w:val="0"/>
                      <w:divBdr>
                        <w:top w:val="none" w:sz="0" w:space="0" w:color="auto"/>
                        <w:left w:val="none" w:sz="0" w:space="0" w:color="auto"/>
                        <w:bottom w:val="none" w:sz="0" w:space="0" w:color="auto"/>
                        <w:right w:val="none" w:sz="0" w:space="0" w:color="auto"/>
                      </w:divBdr>
                    </w:div>
                    <w:div w:id="739057926">
                      <w:marLeft w:val="0"/>
                      <w:marRight w:val="0"/>
                      <w:marTop w:val="0"/>
                      <w:marBottom w:val="0"/>
                      <w:divBdr>
                        <w:top w:val="none" w:sz="0" w:space="0" w:color="auto"/>
                        <w:left w:val="none" w:sz="0" w:space="0" w:color="auto"/>
                        <w:bottom w:val="none" w:sz="0" w:space="0" w:color="auto"/>
                        <w:right w:val="none" w:sz="0" w:space="0" w:color="auto"/>
                      </w:divBdr>
                    </w:div>
                    <w:div w:id="1653027494">
                      <w:marLeft w:val="0"/>
                      <w:marRight w:val="0"/>
                      <w:marTop w:val="0"/>
                      <w:marBottom w:val="0"/>
                      <w:divBdr>
                        <w:top w:val="none" w:sz="0" w:space="0" w:color="auto"/>
                        <w:left w:val="none" w:sz="0" w:space="0" w:color="auto"/>
                        <w:bottom w:val="none" w:sz="0" w:space="0" w:color="auto"/>
                        <w:right w:val="none" w:sz="0" w:space="0" w:color="auto"/>
                      </w:divBdr>
                    </w:div>
                    <w:div w:id="628169661">
                      <w:marLeft w:val="0"/>
                      <w:marRight w:val="0"/>
                      <w:marTop w:val="0"/>
                      <w:marBottom w:val="0"/>
                      <w:divBdr>
                        <w:top w:val="none" w:sz="0" w:space="0" w:color="auto"/>
                        <w:left w:val="none" w:sz="0" w:space="0" w:color="auto"/>
                        <w:bottom w:val="none" w:sz="0" w:space="0" w:color="auto"/>
                        <w:right w:val="none" w:sz="0" w:space="0" w:color="auto"/>
                      </w:divBdr>
                    </w:div>
                    <w:div w:id="727386944">
                      <w:marLeft w:val="0"/>
                      <w:marRight w:val="0"/>
                      <w:marTop w:val="0"/>
                      <w:marBottom w:val="0"/>
                      <w:divBdr>
                        <w:top w:val="none" w:sz="0" w:space="0" w:color="auto"/>
                        <w:left w:val="none" w:sz="0" w:space="0" w:color="auto"/>
                        <w:bottom w:val="none" w:sz="0" w:space="0" w:color="auto"/>
                        <w:right w:val="none" w:sz="0" w:space="0" w:color="auto"/>
                      </w:divBdr>
                    </w:div>
                    <w:div w:id="3503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28133">
          <w:marLeft w:val="0"/>
          <w:marRight w:val="0"/>
          <w:marTop w:val="0"/>
          <w:marBottom w:val="0"/>
          <w:divBdr>
            <w:top w:val="none" w:sz="0" w:space="0" w:color="auto"/>
            <w:left w:val="none" w:sz="0" w:space="0" w:color="auto"/>
            <w:bottom w:val="none" w:sz="0" w:space="0" w:color="auto"/>
            <w:right w:val="none" w:sz="0" w:space="0" w:color="auto"/>
          </w:divBdr>
          <w:divsChild>
            <w:div w:id="1894392399">
              <w:marLeft w:val="0"/>
              <w:marRight w:val="0"/>
              <w:marTop w:val="0"/>
              <w:marBottom w:val="0"/>
              <w:divBdr>
                <w:top w:val="none" w:sz="0" w:space="0" w:color="auto"/>
                <w:left w:val="none" w:sz="0" w:space="0" w:color="auto"/>
                <w:bottom w:val="none" w:sz="0" w:space="0" w:color="auto"/>
                <w:right w:val="none" w:sz="0" w:space="0" w:color="auto"/>
              </w:divBdr>
              <w:divsChild>
                <w:div w:id="1022899109">
                  <w:marLeft w:val="0"/>
                  <w:marRight w:val="0"/>
                  <w:marTop w:val="0"/>
                  <w:marBottom w:val="0"/>
                  <w:divBdr>
                    <w:top w:val="none" w:sz="0" w:space="0" w:color="auto"/>
                    <w:left w:val="none" w:sz="0" w:space="0" w:color="auto"/>
                    <w:bottom w:val="none" w:sz="0" w:space="0" w:color="auto"/>
                    <w:right w:val="none" w:sz="0" w:space="0" w:color="auto"/>
                  </w:divBdr>
                </w:div>
                <w:div w:id="1455246501">
                  <w:marLeft w:val="0"/>
                  <w:marRight w:val="0"/>
                  <w:marTop w:val="0"/>
                  <w:marBottom w:val="0"/>
                  <w:divBdr>
                    <w:top w:val="none" w:sz="0" w:space="0" w:color="auto"/>
                    <w:left w:val="none" w:sz="0" w:space="0" w:color="auto"/>
                    <w:bottom w:val="none" w:sz="0" w:space="0" w:color="auto"/>
                    <w:right w:val="none" w:sz="0" w:space="0" w:color="auto"/>
                  </w:divBdr>
                </w:div>
                <w:div w:id="2037148194">
                  <w:marLeft w:val="0"/>
                  <w:marRight w:val="0"/>
                  <w:marTop w:val="0"/>
                  <w:marBottom w:val="0"/>
                  <w:divBdr>
                    <w:top w:val="none" w:sz="0" w:space="0" w:color="auto"/>
                    <w:left w:val="none" w:sz="0" w:space="0" w:color="auto"/>
                    <w:bottom w:val="none" w:sz="0" w:space="0" w:color="auto"/>
                    <w:right w:val="none" w:sz="0" w:space="0" w:color="auto"/>
                  </w:divBdr>
                </w:div>
                <w:div w:id="1129011047">
                  <w:marLeft w:val="0"/>
                  <w:marRight w:val="0"/>
                  <w:marTop w:val="0"/>
                  <w:marBottom w:val="0"/>
                  <w:divBdr>
                    <w:top w:val="none" w:sz="0" w:space="0" w:color="auto"/>
                    <w:left w:val="none" w:sz="0" w:space="0" w:color="auto"/>
                    <w:bottom w:val="none" w:sz="0" w:space="0" w:color="auto"/>
                    <w:right w:val="none" w:sz="0" w:space="0" w:color="auto"/>
                  </w:divBdr>
                </w:div>
                <w:div w:id="737441507">
                  <w:marLeft w:val="0"/>
                  <w:marRight w:val="0"/>
                  <w:marTop w:val="0"/>
                  <w:marBottom w:val="0"/>
                  <w:divBdr>
                    <w:top w:val="none" w:sz="0" w:space="0" w:color="auto"/>
                    <w:left w:val="none" w:sz="0" w:space="0" w:color="auto"/>
                    <w:bottom w:val="none" w:sz="0" w:space="0" w:color="auto"/>
                    <w:right w:val="none" w:sz="0" w:space="0" w:color="auto"/>
                  </w:divBdr>
                </w:div>
                <w:div w:id="1498350178">
                  <w:marLeft w:val="0"/>
                  <w:marRight w:val="0"/>
                  <w:marTop w:val="0"/>
                  <w:marBottom w:val="0"/>
                  <w:divBdr>
                    <w:top w:val="none" w:sz="0" w:space="0" w:color="auto"/>
                    <w:left w:val="none" w:sz="0" w:space="0" w:color="auto"/>
                    <w:bottom w:val="none" w:sz="0" w:space="0" w:color="auto"/>
                    <w:right w:val="none" w:sz="0" w:space="0" w:color="auto"/>
                  </w:divBdr>
                  <w:divsChild>
                    <w:div w:id="101344072">
                      <w:marLeft w:val="0"/>
                      <w:marRight w:val="0"/>
                      <w:marTop w:val="0"/>
                      <w:marBottom w:val="0"/>
                      <w:divBdr>
                        <w:top w:val="none" w:sz="0" w:space="0" w:color="auto"/>
                        <w:left w:val="none" w:sz="0" w:space="0" w:color="auto"/>
                        <w:bottom w:val="none" w:sz="0" w:space="0" w:color="auto"/>
                        <w:right w:val="none" w:sz="0" w:space="0" w:color="auto"/>
                      </w:divBdr>
                    </w:div>
                    <w:div w:id="1414886768">
                      <w:marLeft w:val="0"/>
                      <w:marRight w:val="0"/>
                      <w:marTop w:val="0"/>
                      <w:marBottom w:val="0"/>
                      <w:divBdr>
                        <w:top w:val="none" w:sz="0" w:space="0" w:color="auto"/>
                        <w:left w:val="none" w:sz="0" w:space="0" w:color="auto"/>
                        <w:bottom w:val="none" w:sz="0" w:space="0" w:color="auto"/>
                        <w:right w:val="none" w:sz="0" w:space="0" w:color="auto"/>
                      </w:divBdr>
                    </w:div>
                    <w:div w:id="2138448652">
                      <w:marLeft w:val="0"/>
                      <w:marRight w:val="0"/>
                      <w:marTop w:val="0"/>
                      <w:marBottom w:val="0"/>
                      <w:divBdr>
                        <w:top w:val="none" w:sz="0" w:space="0" w:color="auto"/>
                        <w:left w:val="none" w:sz="0" w:space="0" w:color="auto"/>
                        <w:bottom w:val="none" w:sz="0" w:space="0" w:color="auto"/>
                        <w:right w:val="none" w:sz="0" w:space="0" w:color="auto"/>
                      </w:divBdr>
                    </w:div>
                    <w:div w:id="5221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5572">
          <w:marLeft w:val="0"/>
          <w:marRight w:val="0"/>
          <w:marTop w:val="0"/>
          <w:marBottom w:val="0"/>
          <w:divBdr>
            <w:top w:val="none" w:sz="0" w:space="0" w:color="auto"/>
            <w:left w:val="none" w:sz="0" w:space="0" w:color="auto"/>
            <w:bottom w:val="none" w:sz="0" w:space="0" w:color="auto"/>
            <w:right w:val="none" w:sz="0" w:space="0" w:color="auto"/>
          </w:divBdr>
          <w:divsChild>
            <w:div w:id="1322200636">
              <w:marLeft w:val="0"/>
              <w:marRight w:val="0"/>
              <w:marTop w:val="0"/>
              <w:marBottom w:val="0"/>
              <w:divBdr>
                <w:top w:val="none" w:sz="0" w:space="0" w:color="auto"/>
                <w:left w:val="none" w:sz="0" w:space="0" w:color="auto"/>
                <w:bottom w:val="none" w:sz="0" w:space="0" w:color="auto"/>
                <w:right w:val="none" w:sz="0" w:space="0" w:color="auto"/>
              </w:divBdr>
              <w:divsChild>
                <w:div w:id="177546936">
                  <w:marLeft w:val="0"/>
                  <w:marRight w:val="0"/>
                  <w:marTop w:val="0"/>
                  <w:marBottom w:val="0"/>
                  <w:divBdr>
                    <w:top w:val="none" w:sz="0" w:space="0" w:color="auto"/>
                    <w:left w:val="none" w:sz="0" w:space="0" w:color="auto"/>
                    <w:bottom w:val="none" w:sz="0" w:space="0" w:color="auto"/>
                    <w:right w:val="none" w:sz="0" w:space="0" w:color="auto"/>
                  </w:divBdr>
                </w:div>
                <w:div w:id="1951207090">
                  <w:marLeft w:val="0"/>
                  <w:marRight w:val="0"/>
                  <w:marTop w:val="0"/>
                  <w:marBottom w:val="0"/>
                  <w:divBdr>
                    <w:top w:val="none" w:sz="0" w:space="0" w:color="auto"/>
                    <w:left w:val="none" w:sz="0" w:space="0" w:color="auto"/>
                    <w:bottom w:val="none" w:sz="0" w:space="0" w:color="auto"/>
                    <w:right w:val="none" w:sz="0" w:space="0" w:color="auto"/>
                  </w:divBdr>
                </w:div>
                <w:div w:id="1210654908">
                  <w:marLeft w:val="0"/>
                  <w:marRight w:val="0"/>
                  <w:marTop w:val="0"/>
                  <w:marBottom w:val="0"/>
                  <w:divBdr>
                    <w:top w:val="none" w:sz="0" w:space="0" w:color="auto"/>
                    <w:left w:val="none" w:sz="0" w:space="0" w:color="auto"/>
                    <w:bottom w:val="none" w:sz="0" w:space="0" w:color="auto"/>
                    <w:right w:val="none" w:sz="0" w:space="0" w:color="auto"/>
                  </w:divBdr>
                </w:div>
                <w:div w:id="1315601755">
                  <w:marLeft w:val="0"/>
                  <w:marRight w:val="0"/>
                  <w:marTop w:val="0"/>
                  <w:marBottom w:val="0"/>
                  <w:divBdr>
                    <w:top w:val="none" w:sz="0" w:space="0" w:color="auto"/>
                    <w:left w:val="none" w:sz="0" w:space="0" w:color="auto"/>
                    <w:bottom w:val="none" w:sz="0" w:space="0" w:color="auto"/>
                    <w:right w:val="none" w:sz="0" w:space="0" w:color="auto"/>
                  </w:divBdr>
                </w:div>
                <w:div w:id="19354905">
                  <w:marLeft w:val="0"/>
                  <w:marRight w:val="0"/>
                  <w:marTop w:val="0"/>
                  <w:marBottom w:val="0"/>
                  <w:divBdr>
                    <w:top w:val="none" w:sz="0" w:space="0" w:color="auto"/>
                    <w:left w:val="none" w:sz="0" w:space="0" w:color="auto"/>
                    <w:bottom w:val="none" w:sz="0" w:space="0" w:color="auto"/>
                    <w:right w:val="none" w:sz="0" w:space="0" w:color="auto"/>
                  </w:divBdr>
                  <w:divsChild>
                    <w:div w:id="1145507993">
                      <w:marLeft w:val="0"/>
                      <w:marRight w:val="0"/>
                      <w:marTop w:val="0"/>
                      <w:marBottom w:val="0"/>
                      <w:divBdr>
                        <w:top w:val="none" w:sz="0" w:space="0" w:color="auto"/>
                        <w:left w:val="none" w:sz="0" w:space="0" w:color="auto"/>
                        <w:bottom w:val="none" w:sz="0" w:space="0" w:color="auto"/>
                        <w:right w:val="none" w:sz="0" w:space="0" w:color="auto"/>
                      </w:divBdr>
                    </w:div>
                    <w:div w:id="1498226064">
                      <w:marLeft w:val="0"/>
                      <w:marRight w:val="0"/>
                      <w:marTop w:val="0"/>
                      <w:marBottom w:val="0"/>
                      <w:divBdr>
                        <w:top w:val="none" w:sz="0" w:space="0" w:color="auto"/>
                        <w:left w:val="none" w:sz="0" w:space="0" w:color="auto"/>
                        <w:bottom w:val="none" w:sz="0" w:space="0" w:color="auto"/>
                        <w:right w:val="none" w:sz="0" w:space="0" w:color="auto"/>
                      </w:divBdr>
                    </w:div>
                    <w:div w:id="7806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69431">
          <w:marLeft w:val="0"/>
          <w:marRight w:val="0"/>
          <w:marTop w:val="0"/>
          <w:marBottom w:val="0"/>
          <w:divBdr>
            <w:top w:val="none" w:sz="0" w:space="0" w:color="auto"/>
            <w:left w:val="none" w:sz="0" w:space="0" w:color="auto"/>
            <w:bottom w:val="none" w:sz="0" w:space="0" w:color="auto"/>
            <w:right w:val="none" w:sz="0" w:space="0" w:color="auto"/>
          </w:divBdr>
          <w:divsChild>
            <w:div w:id="737286684">
              <w:marLeft w:val="0"/>
              <w:marRight w:val="0"/>
              <w:marTop w:val="0"/>
              <w:marBottom w:val="0"/>
              <w:divBdr>
                <w:top w:val="none" w:sz="0" w:space="0" w:color="auto"/>
                <w:left w:val="none" w:sz="0" w:space="0" w:color="auto"/>
                <w:bottom w:val="none" w:sz="0" w:space="0" w:color="auto"/>
                <w:right w:val="none" w:sz="0" w:space="0" w:color="auto"/>
              </w:divBdr>
              <w:divsChild>
                <w:div w:id="1523592687">
                  <w:marLeft w:val="0"/>
                  <w:marRight w:val="0"/>
                  <w:marTop w:val="0"/>
                  <w:marBottom w:val="0"/>
                  <w:divBdr>
                    <w:top w:val="none" w:sz="0" w:space="0" w:color="auto"/>
                    <w:left w:val="none" w:sz="0" w:space="0" w:color="auto"/>
                    <w:bottom w:val="none" w:sz="0" w:space="0" w:color="auto"/>
                    <w:right w:val="none" w:sz="0" w:space="0" w:color="auto"/>
                  </w:divBdr>
                </w:div>
                <w:div w:id="1002316352">
                  <w:marLeft w:val="0"/>
                  <w:marRight w:val="0"/>
                  <w:marTop w:val="0"/>
                  <w:marBottom w:val="0"/>
                  <w:divBdr>
                    <w:top w:val="none" w:sz="0" w:space="0" w:color="auto"/>
                    <w:left w:val="none" w:sz="0" w:space="0" w:color="auto"/>
                    <w:bottom w:val="none" w:sz="0" w:space="0" w:color="auto"/>
                    <w:right w:val="none" w:sz="0" w:space="0" w:color="auto"/>
                  </w:divBdr>
                </w:div>
                <w:div w:id="1927373242">
                  <w:marLeft w:val="0"/>
                  <w:marRight w:val="0"/>
                  <w:marTop w:val="0"/>
                  <w:marBottom w:val="0"/>
                  <w:divBdr>
                    <w:top w:val="none" w:sz="0" w:space="0" w:color="auto"/>
                    <w:left w:val="none" w:sz="0" w:space="0" w:color="auto"/>
                    <w:bottom w:val="none" w:sz="0" w:space="0" w:color="auto"/>
                    <w:right w:val="none" w:sz="0" w:space="0" w:color="auto"/>
                  </w:divBdr>
                </w:div>
                <w:div w:id="1080180164">
                  <w:marLeft w:val="0"/>
                  <w:marRight w:val="0"/>
                  <w:marTop w:val="0"/>
                  <w:marBottom w:val="0"/>
                  <w:divBdr>
                    <w:top w:val="none" w:sz="0" w:space="0" w:color="auto"/>
                    <w:left w:val="none" w:sz="0" w:space="0" w:color="auto"/>
                    <w:bottom w:val="none" w:sz="0" w:space="0" w:color="auto"/>
                    <w:right w:val="none" w:sz="0" w:space="0" w:color="auto"/>
                  </w:divBdr>
                </w:div>
                <w:div w:id="530802715">
                  <w:marLeft w:val="0"/>
                  <w:marRight w:val="0"/>
                  <w:marTop w:val="0"/>
                  <w:marBottom w:val="0"/>
                  <w:divBdr>
                    <w:top w:val="none" w:sz="0" w:space="0" w:color="auto"/>
                    <w:left w:val="none" w:sz="0" w:space="0" w:color="auto"/>
                    <w:bottom w:val="none" w:sz="0" w:space="0" w:color="auto"/>
                    <w:right w:val="none" w:sz="0" w:space="0" w:color="auto"/>
                  </w:divBdr>
                </w:div>
                <w:div w:id="1253901183">
                  <w:marLeft w:val="0"/>
                  <w:marRight w:val="0"/>
                  <w:marTop w:val="0"/>
                  <w:marBottom w:val="0"/>
                  <w:divBdr>
                    <w:top w:val="none" w:sz="0" w:space="0" w:color="auto"/>
                    <w:left w:val="none" w:sz="0" w:space="0" w:color="auto"/>
                    <w:bottom w:val="none" w:sz="0" w:space="0" w:color="auto"/>
                    <w:right w:val="none" w:sz="0" w:space="0" w:color="auto"/>
                  </w:divBdr>
                  <w:divsChild>
                    <w:div w:id="2076735426">
                      <w:marLeft w:val="0"/>
                      <w:marRight w:val="0"/>
                      <w:marTop w:val="0"/>
                      <w:marBottom w:val="0"/>
                      <w:divBdr>
                        <w:top w:val="none" w:sz="0" w:space="0" w:color="auto"/>
                        <w:left w:val="none" w:sz="0" w:space="0" w:color="auto"/>
                        <w:bottom w:val="none" w:sz="0" w:space="0" w:color="auto"/>
                        <w:right w:val="none" w:sz="0" w:space="0" w:color="auto"/>
                      </w:divBdr>
                    </w:div>
                    <w:div w:id="1839542714">
                      <w:marLeft w:val="0"/>
                      <w:marRight w:val="0"/>
                      <w:marTop w:val="0"/>
                      <w:marBottom w:val="0"/>
                      <w:divBdr>
                        <w:top w:val="none" w:sz="0" w:space="0" w:color="auto"/>
                        <w:left w:val="none" w:sz="0" w:space="0" w:color="auto"/>
                        <w:bottom w:val="none" w:sz="0" w:space="0" w:color="auto"/>
                        <w:right w:val="none" w:sz="0" w:space="0" w:color="auto"/>
                      </w:divBdr>
                    </w:div>
                    <w:div w:id="887455270">
                      <w:marLeft w:val="0"/>
                      <w:marRight w:val="0"/>
                      <w:marTop w:val="0"/>
                      <w:marBottom w:val="0"/>
                      <w:divBdr>
                        <w:top w:val="none" w:sz="0" w:space="0" w:color="auto"/>
                        <w:left w:val="none" w:sz="0" w:space="0" w:color="auto"/>
                        <w:bottom w:val="none" w:sz="0" w:space="0" w:color="auto"/>
                        <w:right w:val="none" w:sz="0" w:space="0" w:color="auto"/>
                      </w:divBdr>
                    </w:div>
                    <w:div w:id="9399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5207">
          <w:marLeft w:val="0"/>
          <w:marRight w:val="0"/>
          <w:marTop w:val="0"/>
          <w:marBottom w:val="0"/>
          <w:divBdr>
            <w:top w:val="none" w:sz="0" w:space="0" w:color="auto"/>
            <w:left w:val="none" w:sz="0" w:space="0" w:color="auto"/>
            <w:bottom w:val="none" w:sz="0" w:space="0" w:color="auto"/>
            <w:right w:val="none" w:sz="0" w:space="0" w:color="auto"/>
          </w:divBdr>
          <w:divsChild>
            <w:div w:id="1491016246">
              <w:marLeft w:val="0"/>
              <w:marRight w:val="0"/>
              <w:marTop w:val="0"/>
              <w:marBottom w:val="0"/>
              <w:divBdr>
                <w:top w:val="none" w:sz="0" w:space="0" w:color="auto"/>
                <w:left w:val="none" w:sz="0" w:space="0" w:color="auto"/>
                <w:bottom w:val="none" w:sz="0" w:space="0" w:color="auto"/>
                <w:right w:val="none" w:sz="0" w:space="0" w:color="auto"/>
              </w:divBdr>
              <w:divsChild>
                <w:div w:id="1180777489">
                  <w:marLeft w:val="0"/>
                  <w:marRight w:val="0"/>
                  <w:marTop w:val="0"/>
                  <w:marBottom w:val="0"/>
                  <w:divBdr>
                    <w:top w:val="none" w:sz="0" w:space="0" w:color="auto"/>
                    <w:left w:val="none" w:sz="0" w:space="0" w:color="auto"/>
                    <w:bottom w:val="none" w:sz="0" w:space="0" w:color="auto"/>
                    <w:right w:val="none" w:sz="0" w:space="0" w:color="auto"/>
                  </w:divBdr>
                </w:div>
                <w:div w:id="1612857730">
                  <w:marLeft w:val="0"/>
                  <w:marRight w:val="0"/>
                  <w:marTop w:val="0"/>
                  <w:marBottom w:val="0"/>
                  <w:divBdr>
                    <w:top w:val="none" w:sz="0" w:space="0" w:color="auto"/>
                    <w:left w:val="none" w:sz="0" w:space="0" w:color="auto"/>
                    <w:bottom w:val="none" w:sz="0" w:space="0" w:color="auto"/>
                    <w:right w:val="none" w:sz="0" w:space="0" w:color="auto"/>
                  </w:divBdr>
                </w:div>
                <w:div w:id="910887825">
                  <w:marLeft w:val="0"/>
                  <w:marRight w:val="0"/>
                  <w:marTop w:val="0"/>
                  <w:marBottom w:val="0"/>
                  <w:divBdr>
                    <w:top w:val="none" w:sz="0" w:space="0" w:color="auto"/>
                    <w:left w:val="none" w:sz="0" w:space="0" w:color="auto"/>
                    <w:bottom w:val="none" w:sz="0" w:space="0" w:color="auto"/>
                    <w:right w:val="none" w:sz="0" w:space="0" w:color="auto"/>
                  </w:divBdr>
                </w:div>
                <w:div w:id="1300837490">
                  <w:marLeft w:val="0"/>
                  <w:marRight w:val="0"/>
                  <w:marTop w:val="0"/>
                  <w:marBottom w:val="0"/>
                  <w:divBdr>
                    <w:top w:val="none" w:sz="0" w:space="0" w:color="auto"/>
                    <w:left w:val="none" w:sz="0" w:space="0" w:color="auto"/>
                    <w:bottom w:val="none" w:sz="0" w:space="0" w:color="auto"/>
                    <w:right w:val="none" w:sz="0" w:space="0" w:color="auto"/>
                  </w:divBdr>
                </w:div>
                <w:div w:id="2128695003">
                  <w:marLeft w:val="0"/>
                  <w:marRight w:val="0"/>
                  <w:marTop w:val="0"/>
                  <w:marBottom w:val="0"/>
                  <w:divBdr>
                    <w:top w:val="none" w:sz="0" w:space="0" w:color="auto"/>
                    <w:left w:val="none" w:sz="0" w:space="0" w:color="auto"/>
                    <w:bottom w:val="none" w:sz="0" w:space="0" w:color="auto"/>
                    <w:right w:val="none" w:sz="0" w:space="0" w:color="auto"/>
                  </w:divBdr>
                </w:div>
                <w:div w:id="1217547787">
                  <w:marLeft w:val="0"/>
                  <w:marRight w:val="0"/>
                  <w:marTop w:val="0"/>
                  <w:marBottom w:val="0"/>
                  <w:divBdr>
                    <w:top w:val="none" w:sz="0" w:space="0" w:color="auto"/>
                    <w:left w:val="none" w:sz="0" w:space="0" w:color="auto"/>
                    <w:bottom w:val="none" w:sz="0" w:space="0" w:color="auto"/>
                    <w:right w:val="none" w:sz="0" w:space="0" w:color="auto"/>
                  </w:divBdr>
                </w:div>
                <w:div w:id="776946836">
                  <w:marLeft w:val="0"/>
                  <w:marRight w:val="0"/>
                  <w:marTop w:val="0"/>
                  <w:marBottom w:val="0"/>
                  <w:divBdr>
                    <w:top w:val="none" w:sz="0" w:space="0" w:color="auto"/>
                    <w:left w:val="none" w:sz="0" w:space="0" w:color="auto"/>
                    <w:bottom w:val="none" w:sz="0" w:space="0" w:color="auto"/>
                    <w:right w:val="none" w:sz="0" w:space="0" w:color="auto"/>
                  </w:divBdr>
                </w:div>
                <w:div w:id="277184500">
                  <w:marLeft w:val="0"/>
                  <w:marRight w:val="0"/>
                  <w:marTop w:val="0"/>
                  <w:marBottom w:val="0"/>
                  <w:divBdr>
                    <w:top w:val="none" w:sz="0" w:space="0" w:color="auto"/>
                    <w:left w:val="none" w:sz="0" w:space="0" w:color="auto"/>
                    <w:bottom w:val="none" w:sz="0" w:space="0" w:color="auto"/>
                    <w:right w:val="none" w:sz="0" w:space="0" w:color="auto"/>
                  </w:divBdr>
                </w:div>
                <w:div w:id="1453086333">
                  <w:marLeft w:val="0"/>
                  <w:marRight w:val="0"/>
                  <w:marTop w:val="0"/>
                  <w:marBottom w:val="0"/>
                  <w:divBdr>
                    <w:top w:val="none" w:sz="0" w:space="0" w:color="auto"/>
                    <w:left w:val="none" w:sz="0" w:space="0" w:color="auto"/>
                    <w:bottom w:val="none" w:sz="0" w:space="0" w:color="auto"/>
                    <w:right w:val="none" w:sz="0" w:space="0" w:color="auto"/>
                  </w:divBdr>
                </w:div>
                <w:div w:id="167253959">
                  <w:marLeft w:val="0"/>
                  <w:marRight w:val="0"/>
                  <w:marTop w:val="0"/>
                  <w:marBottom w:val="0"/>
                  <w:divBdr>
                    <w:top w:val="none" w:sz="0" w:space="0" w:color="auto"/>
                    <w:left w:val="none" w:sz="0" w:space="0" w:color="auto"/>
                    <w:bottom w:val="none" w:sz="0" w:space="0" w:color="auto"/>
                    <w:right w:val="none" w:sz="0" w:space="0" w:color="auto"/>
                  </w:divBdr>
                </w:div>
                <w:div w:id="1308896362">
                  <w:marLeft w:val="0"/>
                  <w:marRight w:val="0"/>
                  <w:marTop w:val="0"/>
                  <w:marBottom w:val="0"/>
                  <w:divBdr>
                    <w:top w:val="none" w:sz="0" w:space="0" w:color="auto"/>
                    <w:left w:val="none" w:sz="0" w:space="0" w:color="auto"/>
                    <w:bottom w:val="none" w:sz="0" w:space="0" w:color="auto"/>
                    <w:right w:val="none" w:sz="0" w:space="0" w:color="auto"/>
                  </w:divBdr>
                </w:div>
                <w:div w:id="1921599691">
                  <w:marLeft w:val="0"/>
                  <w:marRight w:val="0"/>
                  <w:marTop w:val="0"/>
                  <w:marBottom w:val="0"/>
                  <w:divBdr>
                    <w:top w:val="none" w:sz="0" w:space="0" w:color="auto"/>
                    <w:left w:val="none" w:sz="0" w:space="0" w:color="auto"/>
                    <w:bottom w:val="none" w:sz="0" w:space="0" w:color="auto"/>
                    <w:right w:val="none" w:sz="0" w:space="0" w:color="auto"/>
                  </w:divBdr>
                </w:div>
                <w:div w:id="707409492">
                  <w:marLeft w:val="0"/>
                  <w:marRight w:val="0"/>
                  <w:marTop w:val="0"/>
                  <w:marBottom w:val="0"/>
                  <w:divBdr>
                    <w:top w:val="none" w:sz="0" w:space="0" w:color="auto"/>
                    <w:left w:val="none" w:sz="0" w:space="0" w:color="auto"/>
                    <w:bottom w:val="none" w:sz="0" w:space="0" w:color="auto"/>
                    <w:right w:val="none" w:sz="0" w:space="0" w:color="auto"/>
                  </w:divBdr>
                </w:div>
                <w:div w:id="1503817229">
                  <w:marLeft w:val="0"/>
                  <w:marRight w:val="0"/>
                  <w:marTop w:val="0"/>
                  <w:marBottom w:val="0"/>
                  <w:divBdr>
                    <w:top w:val="none" w:sz="0" w:space="0" w:color="auto"/>
                    <w:left w:val="none" w:sz="0" w:space="0" w:color="auto"/>
                    <w:bottom w:val="none" w:sz="0" w:space="0" w:color="auto"/>
                    <w:right w:val="none" w:sz="0" w:space="0" w:color="auto"/>
                  </w:divBdr>
                </w:div>
                <w:div w:id="218900686">
                  <w:marLeft w:val="0"/>
                  <w:marRight w:val="0"/>
                  <w:marTop w:val="0"/>
                  <w:marBottom w:val="0"/>
                  <w:divBdr>
                    <w:top w:val="none" w:sz="0" w:space="0" w:color="auto"/>
                    <w:left w:val="none" w:sz="0" w:space="0" w:color="auto"/>
                    <w:bottom w:val="none" w:sz="0" w:space="0" w:color="auto"/>
                    <w:right w:val="none" w:sz="0" w:space="0" w:color="auto"/>
                  </w:divBdr>
                </w:div>
                <w:div w:id="1839691890">
                  <w:marLeft w:val="0"/>
                  <w:marRight w:val="0"/>
                  <w:marTop w:val="0"/>
                  <w:marBottom w:val="0"/>
                  <w:divBdr>
                    <w:top w:val="none" w:sz="0" w:space="0" w:color="auto"/>
                    <w:left w:val="none" w:sz="0" w:space="0" w:color="auto"/>
                    <w:bottom w:val="none" w:sz="0" w:space="0" w:color="auto"/>
                    <w:right w:val="none" w:sz="0" w:space="0" w:color="auto"/>
                  </w:divBdr>
                </w:div>
                <w:div w:id="1491600170">
                  <w:marLeft w:val="0"/>
                  <w:marRight w:val="0"/>
                  <w:marTop w:val="0"/>
                  <w:marBottom w:val="0"/>
                  <w:divBdr>
                    <w:top w:val="none" w:sz="0" w:space="0" w:color="auto"/>
                    <w:left w:val="none" w:sz="0" w:space="0" w:color="auto"/>
                    <w:bottom w:val="none" w:sz="0" w:space="0" w:color="auto"/>
                    <w:right w:val="none" w:sz="0" w:space="0" w:color="auto"/>
                  </w:divBdr>
                  <w:divsChild>
                    <w:div w:id="1451583017">
                      <w:marLeft w:val="0"/>
                      <w:marRight w:val="0"/>
                      <w:marTop w:val="0"/>
                      <w:marBottom w:val="0"/>
                      <w:divBdr>
                        <w:top w:val="none" w:sz="0" w:space="0" w:color="auto"/>
                        <w:left w:val="none" w:sz="0" w:space="0" w:color="auto"/>
                        <w:bottom w:val="none" w:sz="0" w:space="0" w:color="auto"/>
                        <w:right w:val="none" w:sz="0" w:space="0" w:color="auto"/>
                      </w:divBdr>
                    </w:div>
                    <w:div w:id="1691568546">
                      <w:marLeft w:val="0"/>
                      <w:marRight w:val="0"/>
                      <w:marTop w:val="0"/>
                      <w:marBottom w:val="0"/>
                      <w:divBdr>
                        <w:top w:val="none" w:sz="0" w:space="0" w:color="auto"/>
                        <w:left w:val="none" w:sz="0" w:space="0" w:color="auto"/>
                        <w:bottom w:val="none" w:sz="0" w:space="0" w:color="auto"/>
                        <w:right w:val="none" w:sz="0" w:space="0" w:color="auto"/>
                      </w:divBdr>
                    </w:div>
                    <w:div w:id="1975405991">
                      <w:marLeft w:val="0"/>
                      <w:marRight w:val="0"/>
                      <w:marTop w:val="0"/>
                      <w:marBottom w:val="0"/>
                      <w:divBdr>
                        <w:top w:val="none" w:sz="0" w:space="0" w:color="auto"/>
                        <w:left w:val="none" w:sz="0" w:space="0" w:color="auto"/>
                        <w:bottom w:val="none" w:sz="0" w:space="0" w:color="auto"/>
                        <w:right w:val="none" w:sz="0" w:space="0" w:color="auto"/>
                      </w:divBdr>
                    </w:div>
                    <w:div w:id="696739447">
                      <w:marLeft w:val="0"/>
                      <w:marRight w:val="0"/>
                      <w:marTop w:val="0"/>
                      <w:marBottom w:val="0"/>
                      <w:divBdr>
                        <w:top w:val="none" w:sz="0" w:space="0" w:color="auto"/>
                        <w:left w:val="none" w:sz="0" w:space="0" w:color="auto"/>
                        <w:bottom w:val="none" w:sz="0" w:space="0" w:color="auto"/>
                        <w:right w:val="none" w:sz="0" w:space="0" w:color="auto"/>
                      </w:divBdr>
                    </w:div>
                    <w:div w:id="237135882">
                      <w:marLeft w:val="0"/>
                      <w:marRight w:val="0"/>
                      <w:marTop w:val="0"/>
                      <w:marBottom w:val="0"/>
                      <w:divBdr>
                        <w:top w:val="none" w:sz="0" w:space="0" w:color="auto"/>
                        <w:left w:val="none" w:sz="0" w:space="0" w:color="auto"/>
                        <w:bottom w:val="none" w:sz="0" w:space="0" w:color="auto"/>
                        <w:right w:val="none" w:sz="0" w:space="0" w:color="auto"/>
                      </w:divBdr>
                    </w:div>
                    <w:div w:id="1588344082">
                      <w:marLeft w:val="0"/>
                      <w:marRight w:val="0"/>
                      <w:marTop w:val="0"/>
                      <w:marBottom w:val="0"/>
                      <w:divBdr>
                        <w:top w:val="none" w:sz="0" w:space="0" w:color="auto"/>
                        <w:left w:val="none" w:sz="0" w:space="0" w:color="auto"/>
                        <w:bottom w:val="none" w:sz="0" w:space="0" w:color="auto"/>
                        <w:right w:val="none" w:sz="0" w:space="0" w:color="auto"/>
                      </w:divBdr>
                    </w:div>
                    <w:div w:id="26876708">
                      <w:marLeft w:val="0"/>
                      <w:marRight w:val="0"/>
                      <w:marTop w:val="0"/>
                      <w:marBottom w:val="0"/>
                      <w:divBdr>
                        <w:top w:val="none" w:sz="0" w:space="0" w:color="auto"/>
                        <w:left w:val="none" w:sz="0" w:space="0" w:color="auto"/>
                        <w:bottom w:val="none" w:sz="0" w:space="0" w:color="auto"/>
                        <w:right w:val="none" w:sz="0" w:space="0" w:color="auto"/>
                      </w:divBdr>
                    </w:div>
                    <w:div w:id="1402101919">
                      <w:marLeft w:val="0"/>
                      <w:marRight w:val="0"/>
                      <w:marTop w:val="0"/>
                      <w:marBottom w:val="0"/>
                      <w:divBdr>
                        <w:top w:val="none" w:sz="0" w:space="0" w:color="auto"/>
                        <w:left w:val="none" w:sz="0" w:space="0" w:color="auto"/>
                        <w:bottom w:val="none" w:sz="0" w:space="0" w:color="auto"/>
                        <w:right w:val="none" w:sz="0" w:space="0" w:color="auto"/>
                      </w:divBdr>
                    </w:div>
                    <w:div w:id="1600748975">
                      <w:marLeft w:val="0"/>
                      <w:marRight w:val="0"/>
                      <w:marTop w:val="0"/>
                      <w:marBottom w:val="0"/>
                      <w:divBdr>
                        <w:top w:val="none" w:sz="0" w:space="0" w:color="auto"/>
                        <w:left w:val="none" w:sz="0" w:space="0" w:color="auto"/>
                        <w:bottom w:val="none" w:sz="0" w:space="0" w:color="auto"/>
                        <w:right w:val="none" w:sz="0" w:space="0" w:color="auto"/>
                      </w:divBdr>
                    </w:div>
                    <w:div w:id="1443843106">
                      <w:marLeft w:val="0"/>
                      <w:marRight w:val="0"/>
                      <w:marTop w:val="0"/>
                      <w:marBottom w:val="0"/>
                      <w:divBdr>
                        <w:top w:val="none" w:sz="0" w:space="0" w:color="auto"/>
                        <w:left w:val="none" w:sz="0" w:space="0" w:color="auto"/>
                        <w:bottom w:val="none" w:sz="0" w:space="0" w:color="auto"/>
                        <w:right w:val="none" w:sz="0" w:space="0" w:color="auto"/>
                      </w:divBdr>
                    </w:div>
                    <w:div w:id="1534684451">
                      <w:marLeft w:val="0"/>
                      <w:marRight w:val="0"/>
                      <w:marTop w:val="0"/>
                      <w:marBottom w:val="0"/>
                      <w:divBdr>
                        <w:top w:val="none" w:sz="0" w:space="0" w:color="auto"/>
                        <w:left w:val="none" w:sz="0" w:space="0" w:color="auto"/>
                        <w:bottom w:val="none" w:sz="0" w:space="0" w:color="auto"/>
                        <w:right w:val="none" w:sz="0" w:space="0" w:color="auto"/>
                      </w:divBdr>
                    </w:div>
                    <w:div w:id="49425137">
                      <w:marLeft w:val="0"/>
                      <w:marRight w:val="0"/>
                      <w:marTop w:val="0"/>
                      <w:marBottom w:val="0"/>
                      <w:divBdr>
                        <w:top w:val="none" w:sz="0" w:space="0" w:color="auto"/>
                        <w:left w:val="none" w:sz="0" w:space="0" w:color="auto"/>
                        <w:bottom w:val="none" w:sz="0" w:space="0" w:color="auto"/>
                        <w:right w:val="none" w:sz="0" w:space="0" w:color="auto"/>
                      </w:divBdr>
                    </w:div>
                    <w:div w:id="2125348122">
                      <w:marLeft w:val="0"/>
                      <w:marRight w:val="0"/>
                      <w:marTop w:val="0"/>
                      <w:marBottom w:val="0"/>
                      <w:divBdr>
                        <w:top w:val="none" w:sz="0" w:space="0" w:color="auto"/>
                        <w:left w:val="none" w:sz="0" w:space="0" w:color="auto"/>
                        <w:bottom w:val="none" w:sz="0" w:space="0" w:color="auto"/>
                        <w:right w:val="none" w:sz="0" w:space="0" w:color="auto"/>
                      </w:divBdr>
                    </w:div>
                    <w:div w:id="446195803">
                      <w:marLeft w:val="0"/>
                      <w:marRight w:val="0"/>
                      <w:marTop w:val="0"/>
                      <w:marBottom w:val="0"/>
                      <w:divBdr>
                        <w:top w:val="none" w:sz="0" w:space="0" w:color="auto"/>
                        <w:left w:val="none" w:sz="0" w:space="0" w:color="auto"/>
                        <w:bottom w:val="none" w:sz="0" w:space="0" w:color="auto"/>
                        <w:right w:val="none" w:sz="0" w:space="0" w:color="auto"/>
                      </w:divBdr>
                    </w:div>
                    <w:div w:id="347873021">
                      <w:marLeft w:val="0"/>
                      <w:marRight w:val="0"/>
                      <w:marTop w:val="0"/>
                      <w:marBottom w:val="0"/>
                      <w:divBdr>
                        <w:top w:val="none" w:sz="0" w:space="0" w:color="auto"/>
                        <w:left w:val="none" w:sz="0" w:space="0" w:color="auto"/>
                        <w:bottom w:val="none" w:sz="0" w:space="0" w:color="auto"/>
                        <w:right w:val="none" w:sz="0" w:space="0" w:color="auto"/>
                      </w:divBdr>
                    </w:div>
                    <w:div w:id="13779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6322">
          <w:blockQuote w:val="1"/>
          <w:marLeft w:val="360"/>
          <w:marRight w:val="360"/>
          <w:marTop w:val="360"/>
          <w:marBottom w:val="360"/>
          <w:divBdr>
            <w:top w:val="none" w:sz="0" w:space="0" w:color="auto"/>
            <w:left w:val="none" w:sz="0" w:space="0" w:color="auto"/>
            <w:bottom w:val="none" w:sz="0" w:space="0" w:color="auto"/>
            <w:right w:val="none" w:sz="0" w:space="0" w:color="auto"/>
          </w:divBdr>
        </w:div>
        <w:div w:id="1571577497">
          <w:blockQuote w:val="1"/>
          <w:marLeft w:val="360"/>
          <w:marRight w:val="360"/>
          <w:marTop w:val="360"/>
          <w:marBottom w:val="360"/>
          <w:divBdr>
            <w:top w:val="none" w:sz="0" w:space="0" w:color="auto"/>
            <w:left w:val="none" w:sz="0" w:space="0" w:color="auto"/>
            <w:bottom w:val="none" w:sz="0" w:space="0" w:color="auto"/>
            <w:right w:val="none" w:sz="0" w:space="0" w:color="auto"/>
          </w:divBdr>
        </w:div>
        <w:div w:id="1360283078">
          <w:marLeft w:val="0"/>
          <w:marRight w:val="0"/>
          <w:marTop w:val="0"/>
          <w:marBottom w:val="0"/>
          <w:divBdr>
            <w:top w:val="none" w:sz="0" w:space="0" w:color="auto"/>
            <w:left w:val="none" w:sz="0" w:space="0" w:color="auto"/>
            <w:bottom w:val="none" w:sz="0" w:space="0" w:color="auto"/>
            <w:right w:val="none" w:sz="0" w:space="0" w:color="auto"/>
          </w:divBdr>
          <w:divsChild>
            <w:div w:id="1921253448">
              <w:marLeft w:val="0"/>
              <w:marRight w:val="0"/>
              <w:marTop w:val="0"/>
              <w:marBottom w:val="0"/>
              <w:divBdr>
                <w:top w:val="none" w:sz="0" w:space="0" w:color="auto"/>
                <w:left w:val="none" w:sz="0" w:space="0" w:color="auto"/>
                <w:bottom w:val="none" w:sz="0" w:space="0" w:color="auto"/>
                <w:right w:val="none" w:sz="0" w:space="0" w:color="auto"/>
              </w:divBdr>
              <w:divsChild>
                <w:div w:id="817259155">
                  <w:marLeft w:val="0"/>
                  <w:marRight w:val="0"/>
                  <w:marTop w:val="0"/>
                  <w:marBottom w:val="0"/>
                  <w:divBdr>
                    <w:top w:val="none" w:sz="0" w:space="0" w:color="auto"/>
                    <w:left w:val="none" w:sz="0" w:space="0" w:color="auto"/>
                    <w:bottom w:val="none" w:sz="0" w:space="0" w:color="auto"/>
                    <w:right w:val="none" w:sz="0" w:space="0" w:color="auto"/>
                  </w:divBdr>
                </w:div>
                <w:div w:id="1159152238">
                  <w:marLeft w:val="0"/>
                  <w:marRight w:val="0"/>
                  <w:marTop w:val="0"/>
                  <w:marBottom w:val="0"/>
                  <w:divBdr>
                    <w:top w:val="none" w:sz="0" w:space="0" w:color="auto"/>
                    <w:left w:val="none" w:sz="0" w:space="0" w:color="auto"/>
                    <w:bottom w:val="none" w:sz="0" w:space="0" w:color="auto"/>
                    <w:right w:val="none" w:sz="0" w:space="0" w:color="auto"/>
                  </w:divBdr>
                </w:div>
                <w:div w:id="408620847">
                  <w:marLeft w:val="0"/>
                  <w:marRight w:val="0"/>
                  <w:marTop w:val="0"/>
                  <w:marBottom w:val="0"/>
                  <w:divBdr>
                    <w:top w:val="none" w:sz="0" w:space="0" w:color="auto"/>
                    <w:left w:val="none" w:sz="0" w:space="0" w:color="auto"/>
                    <w:bottom w:val="none" w:sz="0" w:space="0" w:color="auto"/>
                    <w:right w:val="none" w:sz="0" w:space="0" w:color="auto"/>
                  </w:divBdr>
                </w:div>
                <w:div w:id="253317860">
                  <w:marLeft w:val="0"/>
                  <w:marRight w:val="0"/>
                  <w:marTop w:val="0"/>
                  <w:marBottom w:val="0"/>
                  <w:divBdr>
                    <w:top w:val="none" w:sz="0" w:space="0" w:color="auto"/>
                    <w:left w:val="none" w:sz="0" w:space="0" w:color="auto"/>
                    <w:bottom w:val="none" w:sz="0" w:space="0" w:color="auto"/>
                    <w:right w:val="none" w:sz="0" w:space="0" w:color="auto"/>
                  </w:divBdr>
                </w:div>
                <w:div w:id="175507529">
                  <w:marLeft w:val="0"/>
                  <w:marRight w:val="0"/>
                  <w:marTop w:val="0"/>
                  <w:marBottom w:val="0"/>
                  <w:divBdr>
                    <w:top w:val="none" w:sz="0" w:space="0" w:color="auto"/>
                    <w:left w:val="none" w:sz="0" w:space="0" w:color="auto"/>
                    <w:bottom w:val="none" w:sz="0" w:space="0" w:color="auto"/>
                    <w:right w:val="none" w:sz="0" w:space="0" w:color="auto"/>
                  </w:divBdr>
                </w:div>
                <w:div w:id="1885557749">
                  <w:marLeft w:val="0"/>
                  <w:marRight w:val="0"/>
                  <w:marTop w:val="0"/>
                  <w:marBottom w:val="0"/>
                  <w:divBdr>
                    <w:top w:val="none" w:sz="0" w:space="0" w:color="auto"/>
                    <w:left w:val="none" w:sz="0" w:space="0" w:color="auto"/>
                    <w:bottom w:val="none" w:sz="0" w:space="0" w:color="auto"/>
                    <w:right w:val="none" w:sz="0" w:space="0" w:color="auto"/>
                  </w:divBdr>
                </w:div>
                <w:div w:id="129370341">
                  <w:marLeft w:val="0"/>
                  <w:marRight w:val="0"/>
                  <w:marTop w:val="0"/>
                  <w:marBottom w:val="0"/>
                  <w:divBdr>
                    <w:top w:val="none" w:sz="0" w:space="0" w:color="auto"/>
                    <w:left w:val="none" w:sz="0" w:space="0" w:color="auto"/>
                    <w:bottom w:val="none" w:sz="0" w:space="0" w:color="auto"/>
                    <w:right w:val="none" w:sz="0" w:space="0" w:color="auto"/>
                  </w:divBdr>
                </w:div>
                <w:div w:id="1018198509">
                  <w:marLeft w:val="0"/>
                  <w:marRight w:val="0"/>
                  <w:marTop w:val="0"/>
                  <w:marBottom w:val="0"/>
                  <w:divBdr>
                    <w:top w:val="none" w:sz="0" w:space="0" w:color="auto"/>
                    <w:left w:val="none" w:sz="0" w:space="0" w:color="auto"/>
                    <w:bottom w:val="none" w:sz="0" w:space="0" w:color="auto"/>
                    <w:right w:val="none" w:sz="0" w:space="0" w:color="auto"/>
                  </w:divBdr>
                </w:div>
                <w:div w:id="867598018">
                  <w:marLeft w:val="0"/>
                  <w:marRight w:val="0"/>
                  <w:marTop w:val="0"/>
                  <w:marBottom w:val="0"/>
                  <w:divBdr>
                    <w:top w:val="none" w:sz="0" w:space="0" w:color="auto"/>
                    <w:left w:val="none" w:sz="0" w:space="0" w:color="auto"/>
                    <w:bottom w:val="none" w:sz="0" w:space="0" w:color="auto"/>
                    <w:right w:val="none" w:sz="0" w:space="0" w:color="auto"/>
                  </w:divBdr>
                </w:div>
                <w:div w:id="1973361034">
                  <w:marLeft w:val="0"/>
                  <w:marRight w:val="0"/>
                  <w:marTop w:val="0"/>
                  <w:marBottom w:val="0"/>
                  <w:divBdr>
                    <w:top w:val="none" w:sz="0" w:space="0" w:color="auto"/>
                    <w:left w:val="none" w:sz="0" w:space="0" w:color="auto"/>
                    <w:bottom w:val="none" w:sz="0" w:space="0" w:color="auto"/>
                    <w:right w:val="none" w:sz="0" w:space="0" w:color="auto"/>
                  </w:divBdr>
                </w:div>
                <w:div w:id="1083070199">
                  <w:marLeft w:val="0"/>
                  <w:marRight w:val="0"/>
                  <w:marTop w:val="0"/>
                  <w:marBottom w:val="0"/>
                  <w:divBdr>
                    <w:top w:val="none" w:sz="0" w:space="0" w:color="auto"/>
                    <w:left w:val="none" w:sz="0" w:space="0" w:color="auto"/>
                    <w:bottom w:val="none" w:sz="0" w:space="0" w:color="auto"/>
                    <w:right w:val="none" w:sz="0" w:space="0" w:color="auto"/>
                  </w:divBdr>
                </w:div>
                <w:div w:id="1513490424">
                  <w:marLeft w:val="0"/>
                  <w:marRight w:val="0"/>
                  <w:marTop w:val="0"/>
                  <w:marBottom w:val="0"/>
                  <w:divBdr>
                    <w:top w:val="none" w:sz="0" w:space="0" w:color="auto"/>
                    <w:left w:val="none" w:sz="0" w:space="0" w:color="auto"/>
                    <w:bottom w:val="none" w:sz="0" w:space="0" w:color="auto"/>
                    <w:right w:val="none" w:sz="0" w:space="0" w:color="auto"/>
                  </w:divBdr>
                </w:div>
                <w:div w:id="173693931">
                  <w:marLeft w:val="0"/>
                  <w:marRight w:val="0"/>
                  <w:marTop w:val="0"/>
                  <w:marBottom w:val="0"/>
                  <w:divBdr>
                    <w:top w:val="none" w:sz="0" w:space="0" w:color="auto"/>
                    <w:left w:val="none" w:sz="0" w:space="0" w:color="auto"/>
                    <w:bottom w:val="none" w:sz="0" w:space="0" w:color="auto"/>
                    <w:right w:val="none" w:sz="0" w:space="0" w:color="auto"/>
                  </w:divBdr>
                  <w:divsChild>
                    <w:div w:id="1009677482">
                      <w:marLeft w:val="0"/>
                      <w:marRight w:val="0"/>
                      <w:marTop w:val="0"/>
                      <w:marBottom w:val="0"/>
                      <w:divBdr>
                        <w:top w:val="none" w:sz="0" w:space="0" w:color="auto"/>
                        <w:left w:val="none" w:sz="0" w:space="0" w:color="auto"/>
                        <w:bottom w:val="none" w:sz="0" w:space="0" w:color="auto"/>
                        <w:right w:val="none" w:sz="0" w:space="0" w:color="auto"/>
                      </w:divBdr>
                    </w:div>
                    <w:div w:id="1490174225">
                      <w:marLeft w:val="0"/>
                      <w:marRight w:val="0"/>
                      <w:marTop w:val="0"/>
                      <w:marBottom w:val="0"/>
                      <w:divBdr>
                        <w:top w:val="none" w:sz="0" w:space="0" w:color="auto"/>
                        <w:left w:val="none" w:sz="0" w:space="0" w:color="auto"/>
                        <w:bottom w:val="none" w:sz="0" w:space="0" w:color="auto"/>
                        <w:right w:val="none" w:sz="0" w:space="0" w:color="auto"/>
                      </w:divBdr>
                    </w:div>
                    <w:div w:id="1089503018">
                      <w:marLeft w:val="0"/>
                      <w:marRight w:val="0"/>
                      <w:marTop w:val="0"/>
                      <w:marBottom w:val="0"/>
                      <w:divBdr>
                        <w:top w:val="none" w:sz="0" w:space="0" w:color="auto"/>
                        <w:left w:val="none" w:sz="0" w:space="0" w:color="auto"/>
                        <w:bottom w:val="none" w:sz="0" w:space="0" w:color="auto"/>
                        <w:right w:val="none" w:sz="0" w:space="0" w:color="auto"/>
                      </w:divBdr>
                    </w:div>
                    <w:div w:id="320012638">
                      <w:marLeft w:val="0"/>
                      <w:marRight w:val="0"/>
                      <w:marTop w:val="0"/>
                      <w:marBottom w:val="0"/>
                      <w:divBdr>
                        <w:top w:val="none" w:sz="0" w:space="0" w:color="auto"/>
                        <w:left w:val="none" w:sz="0" w:space="0" w:color="auto"/>
                        <w:bottom w:val="none" w:sz="0" w:space="0" w:color="auto"/>
                        <w:right w:val="none" w:sz="0" w:space="0" w:color="auto"/>
                      </w:divBdr>
                    </w:div>
                    <w:div w:id="1756239709">
                      <w:marLeft w:val="0"/>
                      <w:marRight w:val="0"/>
                      <w:marTop w:val="0"/>
                      <w:marBottom w:val="0"/>
                      <w:divBdr>
                        <w:top w:val="none" w:sz="0" w:space="0" w:color="auto"/>
                        <w:left w:val="none" w:sz="0" w:space="0" w:color="auto"/>
                        <w:bottom w:val="none" w:sz="0" w:space="0" w:color="auto"/>
                        <w:right w:val="none" w:sz="0" w:space="0" w:color="auto"/>
                      </w:divBdr>
                    </w:div>
                    <w:div w:id="1665743292">
                      <w:marLeft w:val="0"/>
                      <w:marRight w:val="0"/>
                      <w:marTop w:val="0"/>
                      <w:marBottom w:val="0"/>
                      <w:divBdr>
                        <w:top w:val="none" w:sz="0" w:space="0" w:color="auto"/>
                        <w:left w:val="none" w:sz="0" w:space="0" w:color="auto"/>
                        <w:bottom w:val="none" w:sz="0" w:space="0" w:color="auto"/>
                        <w:right w:val="none" w:sz="0" w:space="0" w:color="auto"/>
                      </w:divBdr>
                    </w:div>
                    <w:div w:id="1736077747">
                      <w:marLeft w:val="0"/>
                      <w:marRight w:val="0"/>
                      <w:marTop w:val="0"/>
                      <w:marBottom w:val="0"/>
                      <w:divBdr>
                        <w:top w:val="none" w:sz="0" w:space="0" w:color="auto"/>
                        <w:left w:val="none" w:sz="0" w:space="0" w:color="auto"/>
                        <w:bottom w:val="none" w:sz="0" w:space="0" w:color="auto"/>
                        <w:right w:val="none" w:sz="0" w:space="0" w:color="auto"/>
                      </w:divBdr>
                    </w:div>
                    <w:div w:id="2075424158">
                      <w:marLeft w:val="0"/>
                      <w:marRight w:val="0"/>
                      <w:marTop w:val="0"/>
                      <w:marBottom w:val="0"/>
                      <w:divBdr>
                        <w:top w:val="none" w:sz="0" w:space="0" w:color="auto"/>
                        <w:left w:val="none" w:sz="0" w:space="0" w:color="auto"/>
                        <w:bottom w:val="none" w:sz="0" w:space="0" w:color="auto"/>
                        <w:right w:val="none" w:sz="0" w:space="0" w:color="auto"/>
                      </w:divBdr>
                    </w:div>
                    <w:div w:id="1197743534">
                      <w:marLeft w:val="0"/>
                      <w:marRight w:val="0"/>
                      <w:marTop w:val="0"/>
                      <w:marBottom w:val="0"/>
                      <w:divBdr>
                        <w:top w:val="none" w:sz="0" w:space="0" w:color="auto"/>
                        <w:left w:val="none" w:sz="0" w:space="0" w:color="auto"/>
                        <w:bottom w:val="none" w:sz="0" w:space="0" w:color="auto"/>
                        <w:right w:val="none" w:sz="0" w:space="0" w:color="auto"/>
                      </w:divBdr>
                    </w:div>
                    <w:div w:id="473257187">
                      <w:marLeft w:val="0"/>
                      <w:marRight w:val="0"/>
                      <w:marTop w:val="0"/>
                      <w:marBottom w:val="0"/>
                      <w:divBdr>
                        <w:top w:val="none" w:sz="0" w:space="0" w:color="auto"/>
                        <w:left w:val="none" w:sz="0" w:space="0" w:color="auto"/>
                        <w:bottom w:val="none" w:sz="0" w:space="0" w:color="auto"/>
                        <w:right w:val="none" w:sz="0" w:space="0" w:color="auto"/>
                      </w:divBdr>
                    </w:div>
                    <w:div w:id="8825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5443">
          <w:marLeft w:val="0"/>
          <w:marRight w:val="0"/>
          <w:marTop w:val="0"/>
          <w:marBottom w:val="0"/>
          <w:divBdr>
            <w:top w:val="none" w:sz="0" w:space="0" w:color="auto"/>
            <w:left w:val="none" w:sz="0" w:space="0" w:color="auto"/>
            <w:bottom w:val="none" w:sz="0" w:space="0" w:color="auto"/>
            <w:right w:val="none" w:sz="0" w:space="0" w:color="auto"/>
          </w:divBdr>
          <w:divsChild>
            <w:div w:id="367800127">
              <w:marLeft w:val="0"/>
              <w:marRight w:val="0"/>
              <w:marTop w:val="0"/>
              <w:marBottom w:val="0"/>
              <w:divBdr>
                <w:top w:val="none" w:sz="0" w:space="0" w:color="auto"/>
                <w:left w:val="none" w:sz="0" w:space="0" w:color="auto"/>
                <w:bottom w:val="none" w:sz="0" w:space="0" w:color="auto"/>
                <w:right w:val="none" w:sz="0" w:space="0" w:color="auto"/>
              </w:divBdr>
              <w:divsChild>
                <w:div w:id="1222980174">
                  <w:marLeft w:val="0"/>
                  <w:marRight w:val="0"/>
                  <w:marTop w:val="0"/>
                  <w:marBottom w:val="0"/>
                  <w:divBdr>
                    <w:top w:val="none" w:sz="0" w:space="0" w:color="auto"/>
                    <w:left w:val="none" w:sz="0" w:space="0" w:color="auto"/>
                    <w:bottom w:val="none" w:sz="0" w:space="0" w:color="auto"/>
                    <w:right w:val="none" w:sz="0" w:space="0" w:color="auto"/>
                  </w:divBdr>
                </w:div>
                <w:div w:id="1682509674">
                  <w:marLeft w:val="0"/>
                  <w:marRight w:val="0"/>
                  <w:marTop w:val="0"/>
                  <w:marBottom w:val="0"/>
                  <w:divBdr>
                    <w:top w:val="none" w:sz="0" w:space="0" w:color="auto"/>
                    <w:left w:val="none" w:sz="0" w:space="0" w:color="auto"/>
                    <w:bottom w:val="none" w:sz="0" w:space="0" w:color="auto"/>
                    <w:right w:val="none" w:sz="0" w:space="0" w:color="auto"/>
                  </w:divBdr>
                </w:div>
                <w:div w:id="1964189335">
                  <w:marLeft w:val="0"/>
                  <w:marRight w:val="0"/>
                  <w:marTop w:val="0"/>
                  <w:marBottom w:val="0"/>
                  <w:divBdr>
                    <w:top w:val="none" w:sz="0" w:space="0" w:color="auto"/>
                    <w:left w:val="none" w:sz="0" w:space="0" w:color="auto"/>
                    <w:bottom w:val="none" w:sz="0" w:space="0" w:color="auto"/>
                    <w:right w:val="none" w:sz="0" w:space="0" w:color="auto"/>
                  </w:divBdr>
                </w:div>
                <w:div w:id="249241866">
                  <w:marLeft w:val="0"/>
                  <w:marRight w:val="0"/>
                  <w:marTop w:val="0"/>
                  <w:marBottom w:val="0"/>
                  <w:divBdr>
                    <w:top w:val="none" w:sz="0" w:space="0" w:color="auto"/>
                    <w:left w:val="none" w:sz="0" w:space="0" w:color="auto"/>
                    <w:bottom w:val="none" w:sz="0" w:space="0" w:color="auto"/>
                    <w:right w:val="none" w:sz="0" w:space="0" w:color="auto"/>
                  </w:divBdr>
                </w:div>
                <w:div w:id="338000278">
                  <w:marLeft w:val="0"/>
                  <w:marRight w:val="0"/>
                  <w:marTop w:val="0"/>
                  <w:marBottom w:val="0"/>
                  <w:divBdr>
                    <w:top w:val="none" w:sz="0" w:space="0" w:color="auto"/>
                    <w:left w:val="none" w:sz="0" w:space="0" w:color="auto"/>
                    <w:bottom w:val="none" w:sz="0" w:space="0" w:color="auto"/>
                    <w:right w:val="none" w:sz="0" w:space="0" w:color="auto"/>
                  </w:divBdr>
                </w:div>
                <w:div w:id="778911417">
                  <w:marLeft w:val="0"/>
                  <w:marRight w:val="0"/>
                  <w:marTop w:val="0"/>
                  <w:marBottom w:val="0"/>
                  <w:divBdr>
                    <w:top w:val="none" w:sz="0" w:space="0" w:color="auto"/>
                    <w:left w:val="none" w:sz="0" w:space="0" w:color="auto"/>
                    <w:bottom w:val="none" w:sz="0" w:space="0" w:color="auto"/>
                    <w:right w:val="none" w:sz="0" w:space="0" w:color="auto"/>
                  </w:divBdr>
                </w:div>
                <w:div w:id="1216350380">
                  <w:marLeft w:val="0"/>
                  <w:marRight w:val="0"/>
                  <w:marTop w:val="0"/>
                  <w:marBottom w:val="0"/>
                  <w:divBdr>
                    <w:top w:val="none" w:sz="0" w:space="0" w:color="auto"/>
                    <w:left w:val="none" w:sz="0" w:space="0" w:color="auto"/>
                    <w:bottom w:val="none" w:sz="0" w:space="0" w:color="auto"/>
                    <w:right w:val="none" w:sz="0" w:space="0" w:color="auto"/>
                  </w:divBdr>
                </w:div>
                <w:div w:id="636758042">
                  <w:marLeft w:val="0"/>
                  <w:marRight w:val="0"/>
                  <w:marTop w:val="0"/>
                  <w:marBottom w:val="0"/>
                  <w:divBdr>
                    <w:top w:val="none" w:sz="0" w:space="0" w:color="auto"/>
                    <w:left w:val="none" w:sz="0" w:space="0" w:color="auto"/>
                    <w:bottom w:val="none" w:sz="0" w:space="0" w:color="auto"/>
                    <w:right w:val="none" w:sz="0" w:space="0" w:color="auto"/>
                  </w:divBdr>
                </w:div>
                <w:div w:id="184908575">
                  <w:marLeft w:val="0"/>
                  <w:marRight w:val="0"/>
                  <w:marTop w:val="0"/>
                  <w:marBottom w:val="0"/>
                  <w:divBdr>
                    <w:top w:val="none" w:sz="0" w:space="0" w:color="auto"/>
                    <w:left w:val="none" w:sz="0" w:space="0" w:color="auto"/>
                    <w:bottom w:val="none" w:sz="0" w:space="0" w:color="auto"/>
                    <w:right w:val="none" w:sz="0" w:space="0" w:color="auto"/>
                  </w:divBdr>
                </w:div>
                <w:div w:id="201868226">
                  <w:marLeft w:val="0"/>
                  <w:marRight w:val="0"/>
                  <w:marTop w:val="0"/>
                  <w:marBottom w:val="0"/>
                  <w:divBdr>
                    <w:top w:val="none" w:sz="0" w:space="0" w:color="auto"/>
                    <w:left w:val="none" w:sz="0" w:space="0" w:color="auto"/>
                    <w:bottom w:val="none" w:sz="0" w:space="0" w:color="auto"/>
                    <w:right w:val="none" w:sz="0" w:space="0" w:color="auto"/>
                  </w:divBdr>
                </w:div>
                <w:div w:id="275137196">
                  <w:marLeft w:val="0"/>
                  <w:marRight w:val="0"/>
                  <w:marTop w:val="0"/>
                  <w:marBottom w:val="0"/>
                  <w:divBdr>
                    <w:top w:val="none" w:sz="0" w:space="0" w:color="auto"/>
                    <w:left w:val="none" w:sz="0" w:space="0" w:color="auto"/>
                    <w:bottom w:val="none" w:sz="0" w:space="0" w:color="auto"/>
                    <w:right w:val="none" w:sz="0" w:space="0" w:color="auto"/>
                  </w:divBdr>
                </w:div>
                <w:div w:id="1395854589">
                  <w:marLeft w:val="0"/>
                  <w:marRight w:val="0"/>
                  <w:marTop w:val="0"/>
                  <w:marBottom w:val="0"/>
                  <w:divBdr>
                    <w:top w:val="none" w:sz="0" w:space="0" w:color="auto"/>
                    <w:left w:val="none" w:sz="0" w:space="0" w:color="auto"/>
                    <w:bottom w:val="none" w:sz="0" w:space="0" w:color="auto"/>
                    <w:right w:val="none" w:sz="0" w:space="0" w:color="auto"/>
                  </w:divBdr>
                </w:div>
                <w:div w:id="1648431870">
                  <w:marLeft w:val="0"/>
                  <w:marRight w:val="0"/>
                  <w:marTop w:val="0"/>
                  <w:marBottom w:val="0"/>
                  <w:divBdr>
                    <w:top w:val="none" w:sz="0" w:space="0" w:color="auto"/>
                    <w:left w:val="none" w:sz="0" w:space="0" w:color="auto"/>
                    <w:bottom w:val="none" w:sz="0" w:space="0" w:color="auto"/>
                    <w:right w:val="none" w:sz="0" w:space="0" w:color="auto"/>
                  </w:divBdr>
                </w:div>
                <w:div w:id="559292102">
                  <w:marLeft w:val="0"/>
                  <w:marRight w:val="0"/>
                  <w:marTop w:val="0"/>
                  <w:marBottom w:val="0"/>
                  <w:divBdr>
                    <w:top w:val="none" w:sz="0" w:space="0" w:color="auto"/>
                    <w:left w:val="none" w:sz="0" w:space="0" w:color="auto"/>
                    <w:bottom w:val="none" w:sz="0" w:space="0" w:color="auto"/>
                    <w:right w:val="none" w:sz="0" w:space="0" w:color="auto"/>
                  </w:divBdr>
                </w:div>
                <w:div w:id="310335221">
                  <w:marLeft w:val="0"/>
                  <w:marRight w:val="0"/>
                  <w:marTop w:val="0"/>
                  <w:marBottom w:val="0"/>
                  <w:divBdr>
                    <w:top w:val="none" w:sz="0" w:space="0" w:color="auto"/>
                    <w:left w:val="none" w:sz="0" w:space="0" w:color="auto"/>
                    <w:bottom w:val="none" w:sz="0" w:space="0" w:color="auto"/>
                    <w:right w:val="none" w:sz="0" w:space="0" w:color="auto"/>
                  </w:divBdr>
                </w:div>
                <w:div w:id="252977355">
                  <w:marLeft w:val="0"/>
                  <w:marRight w:val="0"/>
                  <w:marTop w:val="0"/>
                  <w:marBottom w:val="0"/>
                  <w:divBdr>
                    <w:top w:val="none" w:sz="0" w:space="0" w:color="auto"/>
                    <w:left w:val="none" w:sz="0" w:space="0" w:color="auto"/>
                    <w:bottom w:val="none" w:sz="0" w:space="0" w:color="auto"/>
                    <w:right w:val="none" w:sz="0" w:space="0" w:color="auto"/>
                  </w:divBdr>
                  <w:divsChild>
                    <w:div w:id="338120356">
                      <w:marLeft w:val="0"/>
                      <w:marRight w:val="0"/>
                      <w:marTop w:val="0"/>
                      <w:marBottom w:val="0"/>
                      <w:divBdr>
                        <w:top w:val="none" w:sz="0" w:space="0" w:color="auto"/>
                        <w:left w:val="none" w:sz="0" w:space="0" w:color="auto"/>
                        <w:bottom w:val="none" w:sz="0" w:space="0" w:color="auto"/>
                        <w:right w:val="none" w:sz="0" w:space="0" w:color="auto"/>
                      </w:divBdr>
                    </w:div>
                    <w:div w:id="2138183596">
                      <w:marLeft w:val="0"/>
                      <w:marRight w:val="0"/>
                      <w:marTop w:val="0"/>
                      <w:marBottom w:val="0"/>
                      <w:divBdr>
                        <w:top w:val="none" w:sz="0" w:space="0" w:color="auto"/>
                        <w:left w:val="none" w:sz="0" w:space="0" w:color="auto"/>
                        <w:bottom w:val="none" w:sz="0" w:space="0" w:color="auto"/>
                        <w:right w:val="none" w:sz="0" w:space="0" w:color="auto"/>
                      </w:divBdr>
                    </w:div>
                    <w:div w:id="735662703">
                      <w:marLeft w:val="0"/>
                      <w:marRight w:val="0"/>
                      <w:marTop w:val="0"/>
                      <w:marBottom w:val="0"/>
                      <w:divBdr>
                        <w:top w:val="none" w:sz="0" w:space="0" w:color="auto"/>
                        <w:left w:val="none" w:sz="0" w:space="0" w:color="auto"/>
                        <w:bottom w:val="none" w:sz="0" w:space="0" w:color="auto"/>
                        <w:right w:val="none" w:sz="0" w:space="0" w:color="auto"/>
                      </w:divBdr>
                    </w:div>
                    <w:div w:id="403770006">
                      <w:marLeft w:val="0"/>
                      <w:marRight w:val="0"/>
                      <w:marTop w:val="0"/>
                      <w:marBottom w:val="0"/>
                      <w:divBdr>
                        <w:top w:val="none" w:sz="0" w:space="0" w:color="auto"/>
                        <w:left w:val="none" w:sz="0" w:space="0" w:color="auto"/>
                        <w:bottom w:val="none" w:sz="0" w:space="0" w:color="auto"/>
                        <w:right w:val="none" w:sz="0" w:space="0" w:color="auto"/>
                      </w:divBdr>
                    </w:div>
                    <w:div w:id="599872619">
                      <w:marLeft w:val="0"/>
                      <w:marRight w:val="0"/>
                      <w:marTop w:val="0"/>
                      <w:marBottom w:val="0"/>
                      <w:divBdr>
                        <w:top w:val="none" w:sz="0" w:space="0" w:color="auto"/>
                        <w:left w:val="none" w:sz="0" w:space="0" w:color="auto"/>
                        <w:bottom w:val="none" w:sz="0" w:space="0" w:color="auto"/>
                        <w:right w:val="none" w:sz="0" w:space="0" w:color="auto"/>
                      </w:divBdr>
                    </w:div>
                    <w:div w:id="833179830">
                      <w:marLeft w:val="0"/>
                      <w:marRight w:val="0"/>
                      <w:marTop w:val="0"/>
                      <w:marBottom w:val="0"/>
                      <w:divBdr>
                        <w:top w:val="none" w:sz="0" w:space="0" w:color="auto"/>
                        <w:left w:val="none" w:sz="0" w:space="0" w:color="auto"/>
                        <w:bottom w:val="none" w:sz="0" w:space="0" w:color="auto"/>
                        <w:right w:val="none" w:sz="0" w:space="0" w:color="auto"/>
                      </w:divBdr>
                    </w:div>
                    <w:div w:id="2059350618">
                      <w:marLeft w:val="0"/>
                      <w:marRight w:val="0"/>
                      <w:marTop w:val="0"/>
                      <w:marBottom w:val="0"/>
                      <w:divBdr>
                        <w:top w:val="none" w:sz="0" w:space="0" w:color="auto"/>
                        <w:left w:val="none" w:sz="0" w:space="0" w:color="auto"/>
                        <w:bottom w:val="none" w:sz="0" w:space="0" w:color="auto"/>
                        <w:right w:val="none" w:sz="0" w:space="0" w:color="auto"/>
                      </w:divBdr>
                    </w:div>
                    <w:div w:id="1113670319">
                      <w:marLeft w:val="0"/>
                      <w:marRight w:val="0"/>
                      <w:marTop w:val="0"/>
                      <w:marBottom w:val="0"/>
                      <w:divBdr>
                        <w:top w:val="none" w:sz="0" w:space="0" w:color="auto"/>
                        <w:left w:val="none" w:sz="0" w:space="0" w:color="auto"/>
                        <w:bottom w:val="none" w:sz="0" w:space="0" w:color="auto"/>
                        <w:right w:val="none" w:sz="0" w:space="0" w:color="auto"/>
                      </w:divBdr>
                    </w:div>
                    <w:div w:id="1553424863">
                      <w:marLeft w:val="0"/>
                      <w:marRight w:val="0"/>
                      <w:marTop w:val="0"/>
                      <w:marBottom w:val="0"/>
                      <w:divBdr>
                        <w:top w:val="none" w:sz="0" w:space="0" w:color="auto"/>
                        <w:left w:val="none" w:sz="0" w:space="0" w:color="auto"/>
                        <w:bottom w:val="none" w:sz="0" w:space="0" w:color="auto"/>
                        <w:right w:val="none" w:sz="0" w:space="0" w:color="auto"/>
                      </w:divBdr>
                    </w:div>
                    <w:div w:id="1332104284">
                      <w:marLeft w:val="0"/>
                      <w:marRight w:val="0"/>
                      <w:marTop w:val="0"/>
                      <w:marBottom w:val="0"/>
                      <w:divBdr>
                        <w:top w:val="none" w:sz="0" w:space="0" w:color="auto"/>
                        <w:left w:val="none" w:sz="0" w:space="0" w:color="auto"/>
                        <w:bottom w:val="none" w:sz="0" w:space="0" w:color="auto"/>
                        <w:right w:val="none" w:sz="0" w:space="0" w:color="auto"/>
                      </w:divBdr>
                    </w:div>
                    <w:div w:id="23211886">
                      <w:marLeft w:val="0"/>
                      <w:marRight w:val="0"/>
                      <w:marTop w:val="0"/>
                      <w:marBottom w:val="0"/>
                      <w:divBdr>
                        <w:top w:val="none" w:sz="0" w:space="0" w:color="auto"/>
                        <w:left w:val="none" w:sz="0" w:space="0" w:color="auto"/>
                        <w:bottom w:val="none" w:sz="0" w:space="0" w:color="auto"/>
                        <w:right w:val="none" w:sz="0" w:space="0" w:color="auto"/>
                      </w:divBdr>
                    </w:div>
                    <w:div w:id="933905961">
                      <w:marLeft w:val="0"/>
                      <w:marRight w:val="0"/>
                      <w:marTop w:val="0"/>
                      <w:marBottom w:val="0"/>
                      <w:divBdr>
                        <w:top w:val="none" w:sz="0" w:space="0" w:color="auto"/>
                        <w:left w:val="none" w:sz="0" w:space="0" w:color="auto"/>
                        <w:bottom w:val="none" w:sz="0" w:space="0" w:color="auto"/>
                        <w:right w:val="none" w:sz="0" w:space="0" w:color="auto"/>
                      </w:divBdr>
                    </w:div>
                    <w:div w:id="679940038">
                      <w:marLeft w:val="0"/>
                      <w:marRight w:val="0"/>
                      <w:marTop w:val="0"/>
                      <w:marBottom w:val="0"/>
                      <w:divBdr>
                        <w:top w:val="none" w:sz="0" w:space="0" w:color="auto"/>
                        <w:left w:val="none" w:sz="0" w:space="0" w:color="auto"/>
                        <w:bottom w:val="none" w:sz="0" w:space="0" w:color="auto"/>
                        <w:right w:val="none" w:sz="0" w:space="0" w:color="auto"/>
                      </w:divBdr>
                    </w:div>
                    <w:div w:id="7849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65556">
          <w:marLeft w:val="0"/>
          <w:marRight w:val="0"/>
          <w:marTop w:val="0"/>
          <w:marBottom w:val="0"/>
          <w:divBdr>
            <w:top w:val="none" w:sz="0" w:space="0" w:color="auto"/>
            <w:left w:val="none" w:sz="0" w:space="0" w:color="auto"/>
            <w:bottom w:val="none" w:sz="0" w:space="0" w:color="auto"/>
            <w:right w:val="none" w:sz="0" w:space="0" w:color="auto"/>
          </w:divBdr>
          <w:divsChild>
            <w:div w:id="1103116110">
              <w:marLeft w:val="0"/>
              <w:marRight w:val="0"/>
              <w:marTop w:val="0"/>
              <w:marBottom w:val="0"/>
              <w:divBdr>
                <w:top w:val="none" w:sz="0" w:space="0" w:color="auto"/>
                <w:left w:val="none" w:sz="0" w:space="0" w:color="auto"/>
                <w:bottom w:val="none" w:sz="0" w:space="0" w:color="auto"/>
                <w:right w:val="none" w:sz="0" w:space="0" w:color="auto"/>
              </w:divBdr>
              <w:divsChild>
                <w:div w:id="355692127">
                  <w:marLeft w:val="0"/>
                  <w:marRight w:val="0"/>
                  <w:marTop w:val="0"/>
                  <w:marBottom w:val="0"/>
                  <w:divBdr>
                    <w:top w:val="none" w:sz="0" w:space="0" w:color="auto"/>
                    <w:left w:val="none" w:sz="0" w:space="0" w:color="auto"/>
                    <w:bottom w:val="none" w:sz="0" w:space="0" w:color="auto"/>
                    <w:right w:val="none" w:sz="0" w:space="0" w:color="auto"/>
                  </w:divBdr>
                </w:div>
                <w:div w:id="1641960626">
                  <w:marLeft w:val="0"/>
                  <w:marRight w:val="0"/>
                  <w:marTop w:val="0"/>
                  <w:marBottom w:val="0"/>
                  <w:divBdr>
                    <w:top w:val="none" w:sz="0" w:space="0" w:color="auto"/>
                    <w:left w:val="none" w:sz="0" w:space="0" w:color="auto"/>
                    <w:bottom w:val="none" w:sz="0" w:space="0" w:color="auto"/>
                    <w:right w:val="none" w:sz="0" w:space="0" w:color="auto"/>
                  </w:divBdr>
                </w:div>
                <w:div w:id="1427845130">
                  <w:marLeft w:val="0"/>
                  <w:marRight w:val="0"/>
                  <w:marTop w:val="0"/>
                  <w:marBottom w:val="0"/>
                  <w:divBdr>
                    <w:top w:val="none" w:sz="0" w:space="0" w:color="auto"/>
                    <w:left w:val="none" w:sz="0" w:space="0" w:color="auto"/>
                    <w:bottom w:val="none" w:sz="0" w:space="0" w:color="auto"/>
                    <w:right w:val="none" w:sz="0" w:space="0" w:color="auto"/>
                  </w:divBdr>
                </w:div>
                <w:div w:id="267662164">
                  <w:marLeft w:val="0"/>
                  <w:marRight w:val="0"/>
                  <w:marTop w:val="0"/>
                  <w:marBottom w:val="0"/>
                  <w:divBdr>
                    <w:top w:val="none" w:sz="0" w:space="0" w:color="auto"/>
                    <w:left w:val="none" w:sz="0" w:space="0" w:color="auto"/>
                    <w:bottom w:val="none" w:sz="0" w:space="0" w:color="auto"/>
                    <w:right w:val="none" w:sz="0" w:space="0" w:color="auto"/>
                  </w:divBdr>
                </w:div>
                <w:div w:id="1151288473">
                  <w:marLeft w:val="0"/>
                  <w:marRight w:val="0"/>
                  <w:marTop w:val="0"/>
                  <w:marBottom w:val="0"/>
                  <w:divBdr>
                    <w:top w:val="none" w:sz="0" w:space="0" w:color="auto"/>
                    <w:left w:val="none" w:sz="0" w:space="0" w:color="auto"/>
                    <w:bottom w:val="none" w:sz="0" w:space="0" w:color="auto"/>
                    <w:right w:val="none" w:sz="0" w:space="0" w:color="auto"/>
                  </w:divBdr>
                  <w:divsChild>
                    <w:div w:id="750590001">
                      <w:marLeft w:val="0"/>
                      <w:marRight w:val="0"/>
                      <w:marTop w:val="0"/>
                      <w:marBottom w:val="0"/>
                      <w:divBdr>
                        <w:top w:val="none" w:sz="0" w:space="0" w:color="auto"/>
                        <w:left w:val="none" w:sz="0" w:space="0" w:color="auto"/>
                        <w:bottom w:val="none" w:sz="0" w:space="0" w:color="auto"/>
                        <w:right w:val="none" w:sz="0" w:space="0" w:color="auto"/>
                      </w:divBdr>
                    </w:div>
                    <w:div w:id="693464906">
                      <w:marLeft w:val="0"/>
                      <w:marRight w:val="0"/>
                      <w:marTop w:val="0"/>
                      <w:marBottom w:val="0"/>
                      <w:divBdr>
                        <w:top w:val="none" w:sz="0" w:space="0" w:color="auto"/>
                        <w:left w:val="none" w:sz="0" w:space="0" w:color="auto"/>
                        <w:bottom w:val="none" w:sz="0" w:space="0" w:color="auto"/>
                        <w:right w:val="none" w:sz="0" w:space="0" w:color="auto"/>
                      </w:divBdr>
                    </w:div>
                    <w:div w:id="4909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4251">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lashroot.in/puppet-tutorial-getting-started-puppet-manifests" TargetMode="External"/><Relationship Id="rId13" Type="http://schemas.openxmlformats.org/officeDocument/2006/relationships/hyperlink" Target="http://www.slashroot.in/puppet-hiera-tutorial-example-configuration" TargetMode="External"/><Relationship Id="rId18" Type="http://schemas.openxmlformats.org/officeDocument/2006/relationships/hyperlink" Target="http://www.slashroot.in/puppet-hiera-tutorial-example-configuration" TargetMode="External"/><Relationship Id="rId3" Type="http://schemas.openxmlformats.org/officeDocument/2006/relationships/settings" Target="settings.xml"/><Relationship Id="rId7" Type="http://schemas.openxmlformats.org/officeDocument/2006/relationships/hyperlink" Target="http://www.slashroot.in/puppet-tutorial-configuring-puppet-master" TargetMode="External"/><Relationship Id="rId12" Type="http://schemas.openxmlformats.org/officeDocument/2006/relationships/hyperlink" Target="http://www.slashroot.in/puppet-hiera-tutorial-example-configuration" TargetMode="External"/><Relationship Id="rId17" Type="http://schemas.openxmlformats.org/officeDocument/2006/relationships/hyperlink" Target="http://www.slashroot.in/puppet-hiera-tutorial-example-configuration" TargetMode="External"/><Relationship Id="rId2" Type="http://schemas.openxmlformats.org/officeDocument/2006/relationships/styles" Target="styles.xml"/><Relationship Id="rId16" Type="http://schemas.openxmlformats.org/officeDocument/2006/relationships/hyperlink" Target="http://www.slashroot.in/puppet-hiera-tutorial-example-configur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lashroot.in/puppet-tutorial-how-does-puppet-work" TargetMode="External"/><Relationship Id="rId11" Type="http://schemas.openxmlformats.org/officeDocument/2006/relationships/hyperlink" Target="http://www.slashroot.in/puppet-hiera-tutorial-example-configuration" TargetMode="External"/><Relationship Id="rId5" Type="http://schemas.openxmlformats.org/officeDocument/2006/relationships/hyperlink" Target="http://www.slashroot.in/puppet-tutorial-introduction-puppet-configuration-management-tool" TargetMode="External"/><Relationship Id="rId15" Type="http://schemas.openxmlformats.org/officeDocument/2006/relationships/hyperlink" Target="http://www.slashroot.in/puppet-hiera-tutorial-example-configuration" TargetMode="External"/><Relationship Id="rId10" Type="http://schemas.openxmlformats.org/officeDocument/2006/relationships/hyperlink" Target="http://www.slashroot.in/puppet-hiera-tutorial-example-configur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lashroot.in/puppet-hiera-tutorial-example-configuration" TargetMode="External"/><Relationship Id="rId14" Type="http://schemas.openxmlformats.org/officeDocument/2006/relationships/hyperlink" Target="http://docs.puppetlabs.com/guides/puppetlabs_package_reposito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3571</TotalTime>
  <Pages>12</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 Dhakal</dc:creator>
  <cp:lastModifiedBy>Deven Dhakal</cp:lastModifiedBy>
  <cp:revision>13</cp:revision>
  <dcterms:created xsi:type="dcterms:W3CDTF">2016-11-23T21:02:00Z</dcterms:created>
  <dcterms:modified xsi:type="dcterms:W3CDTF">2017-06-08T05:20:00Z</dcterms:modified>
</cp:coreProperties>
</file>